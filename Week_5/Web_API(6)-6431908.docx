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55FB" w14:textId="29BC100D" w:rsidR="00846F1F" w:rsidRPr="00885B50" w:rsidRDefault="00846F1F" w:rsidP="00846F1F">
      <w:pPr>
        <w:jc w:val="center"/>
        <w:rPr>
          <w:sz w:val="32"/>
          <w:szCs w:val="32"/>
        </w:rPr>
      </w:pPr>
      <w:r w:rsidRPr="00885B50">
        <w:rPr>
          <w:sz w:val="32"/>
          <w:szCs w:val="32"/>
        </w:rPr>
        <w:t>Web API – Handson_6</w:t>
      </w:r>
    </w:p>
    <w:p w14:paraId="406EC233" w14:textId="0A5BAA74" w:rsidR="00DD0C9C" w:rsidRPr="00545F92" w:rsidRDefault="00545F92" w:rsidP="00DD0C9C">
      <w:pPr>
        <w:rPr>
          <w:b/>
          <w:bCs/>
        </w:rPr>
      </w:pPr>
      <w:r w:rsidRPr="00545F92">
        <w:rPr>
          <w:b/>
          <w:bCs/>
        </w:rPr>
        <w:t>Chat application in command prompt:</w:t>
      </w:r>
    </w:p>
    <w:p w14:paraId="3A3D621E" w14:textId="2D7D7142" w:rsidR="00DD0C9C" w:rsidRPr="00545F92" w:rsidRDefault="00DD0C9C" w:rsidP="00DD0C9C">
      <w:pPr>
        <w:rPr>
          <w:b/>
          <w:bCs/>
        </w:rPr>
      </w:pPr>
      <w:proofErr w:type="spellStart"/>
      <w:r w:rsidRPr="00545F92">
        <w:rPr>
          <w:b/>
          <w:bCs/>
        </w:rPr>
        <w:t>Consumer.cs</w:t>
      </w:r>
      <w:proofErr w:type="spellEnd"/>
      <w:r w:rsidRPr="00545F92">
        <w:rPr>
          <w:b/>
          <w:bCs/>
        </w:rPr>
        <w:t>:</w:t>
      </w:r>
    </w:p>
    <w:p w14:paraId="11A4B751" w14:textId="4D2908A4" w:rsidR="00DD0C9C" w:rsidRPr="00DD0C9C" w:rsidRDefault="00DD0C9C" w:rsidP="00DD0C9C">
      <w:r w:rsidRPr="00DD0C9C">
        <w:t>using System;</w:t>
      </w:r>
    </w:p>
    <w:p w14:paraId="20EF2206" w14:textId="0E0767E2" w:rsidR="00DD0C9C" w:rsidRPr="00DD0C9C" w:rsidRDefault="00DD0C9C" w:rsidP="00DD0C9C">
      <w:r w:rsidRPr="00DD0C9C">
        <w:t xml:space="preserve">using </w:t>
      </w:r>
      <w:proofErr w:type="spellStart"/>
      <w:r w:rsidRPr="00DD0C9C">
        <w:t>Confluent.Kafka</w:t>
      </w:r>
      <w:proofErr w:type="spellEnd"/>
      <w:r w:rsidRPr="00DD0C9C">
        <w:t>;</w:t>
      </w:r>
    </w:p>
    <w:p w14:paraId="10F906D7" w14:textId="77777777" w:rsidR="00DD0C9C" w:rsidRPr="00DD0C9C" w:rsidRDefault="00DD0C9C" w:rsidP="00DD0C9C">
      <w:r w:rsidRPr="00DD0C9C">
        <w:t xml:space="preserve">namespace </w:t>
      </w:r>
      <w:proofErr w:type="spellStart"/>
      <w:r w:rsidRPr="00DD0C9C">
        <w:t>KafkaChat</w:t>
      </w:r>
      <w:proofErr w:type="spellEnd"/>
    </w:p>
    <w:p w14:paraId="3C882499" w14:textId="77777777" w:rsidR="00DD0C9C" w:rsidRPr="00DD0C9C" w:rsidRDefault="00DD0C9C" w:rsidP="00DD0C9C">
      <w:r w:rsidRPr="00DD0C9C">
        <w:t>{</w:t>
      </w:r>
    </w:p>
    <w:p w14:paraId="4DF0C7CA" w14:textId="77777777" w:rsidR="00DD0C9C" w:rsidRPr="00DD0C9C" w:rsidRDefault="00DD0C9C" w:rsidP="00DD0C9C">
      <w:r w:rsidRPr="00DD0C9C">
        <w:t>    public class Consumer</w:t>
      </w:r>
    </w:p>
    <w:p w14:paraId="292D71CB" w14:textId="77777777" w:rsidR="00DD0C9C" w:rsidRPr="00DD0C9C" w:rsidRDefault="00DD0C9C" w:rsidP="00DD0C9C">
      <w:r w:rsidRPr="00DD0C9C">
        <w:t>    {</w:t>
      </w:r>
    </w:p>
    <w:p w14:paraId="4F733151" w14:textId="77777777" w:rsidR="00DD0C9C" w:rsidRPr="00DD0C9C" w:rsidRDefault="00DD0C9C" w:rsidP="00DD0C9C">
      <w:r w:rsidRPr="00DD0C9C">
        <w:t xml:space="preserve">        public static void </w:t>
      </w:r>
      <w:proofErr w:type="spellStart"/>
      <w:proofErr w:type="gramStart"/>
      <w:r w:rsidRPr="00DD0C9C">
        <w:t>RunConsumer</w:t>
      </w:r>
      <w:proofErr w:type="spellEnd"/>
      <w:r w:rsidRPr="00DD0C9C">
        <w:t>(</w:t>
      </w:r>
      <w:proofErr w:type="gramEnd"/>
      <w:r w:rsidRPr="00DD0C9C">
        <w:t>)</w:t>
      </w:r>
    </w:p>
    <w:p w14:paraId="1137CF97" w14:textId="77777777" w:rsidR="00DD0C9C" w:rsidRPr="00DD0C9C" w:rsidRDefault="00DD0C9C" w:rsidP="00DD0C9C">
      <w:r w:rsidRPr="00DD0C9C">
        <w:t>        {</w:t>
      </w:r>
    </w:p>
    <w:p w14:paraId="25237B32" w14:textId="77777777" w:rsidR="00DD0C9C" w:rsidRPr="00DD0C9C" w:rsidRDefault="00DD0C9C" w:rsidP="00DD0C9C">
      <w:r w:rsidRPr="00DD0C9C">
        <w:t xml:space="preserve">            var config = new </w:t>
      </w:r>
      <w:proofErr w:type="spellStart"/>
      <w:r w:rsidRPr="00DD0C9C">
        <w:t>ConsumerConfig</w:t>
      </w:r>
      <w:proofErr w:type="spellEnd"/>
    </w:p>
    <w:p w14:paraId="5D39EE80" w14:textId="77777777" w:rsidR="00DD0C9C" w:rsidRPr="00DD0C9C" w:rsidRDefault="00DD0C9C" w:rsidP="00DD0C9C">
      <w:r w:rsidRPr="00DD0C9C">
        <w:t>            {</w:t>
      </w:r>
    </w:p>
    <w:p w14:paraId="127F8D54" w14:textId="77777777" w:rsidR="00DD0C9C" w:rsidRPr="00DD0C9C" w:rsidRDefault="00DD0C9C" w:rsidP="00DD0C9C">
      <w:r w:rsidRPr="00DD0C9C">
        <w:t xml:space="preserve">                </w:t>
      </w:r>
      <w:proofErr w:type="spellStart"/>
      <w:r w:rsidRPr="00DD0C9C">
        <w:t>BootstrapServers</w:t>
      </w:r>
      <w:proofErr w:type="spellEnd"/>
      <w:r w:rsidRPr="00DD0C9C">
        <w:t xml:space="preserve"> = "localhost:9092",</w:t>
      </w:r>
    </w:p>
    <w:p w14:paraId="425D876A" w14:textId="77777777" w:rsidR="00DD0C9C" w:rsidRPr="00DD0C9C" w:rsidRDefault="00DD0C9C" w:rsidP="00DD0C9C">
      <w:r w:rsidRPr="00DD0C9C">
        <w:t xml:space="preserve">                </w:t>
      </w:r>
      <w:proofErr w:type="spellStart"/>
      <w:r w:rsidRPr="00DD0C9C">
        <w:t>GroupId</w:t>
      </w:r>
      <w:proofErr w:type="spellEnd"/>
      <w:r w:rsidRPr="00DD0C9C">
        <w:t xml:space="preserve"> = "chat-consumer-group",</w:t>
      </w:r>
    </w:p>
    <w:p w14:paraId="1920B451" w14:textId="77777777" w:rsidR="00DD0C9C" w:rsidRPr="00DD0C9C" w:rsidRDefault="00DD0C9C" w:rsidP="00DD0C9C">
      <w:r w:rsidRPr="00DD0C9C">
        <w:t xml:space="preserve">                </w:t>
      </w:r>
      <w:proofErr w:type="spellStart"/>
      <w:r w:rsidRPr="00DD0C9C">
        <w:t>AutoOffsetReset</w:t>
      </w:r>
      <w:proofErr w:type="spellEnd"/>
      <w:r w:rsidRPr="00DD0C9C">
        <w:t xml:space="preserve"> = </w:t>
      </w:r>
      <w:proofErr w:type="spellStart"/>
      <w:r w:rsidRPr="00DD0C9C">
        <w:t>AutoOffsetReset.Earliest</w:t>
      </w:r>
      <w:proofErr w:type="spellEnd"/>
    </w:p>
    <w:p w14:paraId="5247B686" w14:textId="3345A581" w:rsidR="00DD0C9C" w:rsidRPr="00DD0C9C" w:rsidRDefault="00DD0C9C" w:rsidP="00DD0C9C">
      <w:r w:rsidRPr="00DD0C9C">
        <w:t>            };</w:t>
      </w:r>
    </w:p>
    <w:p w14:paraId="243214D6" w14:textId="77777777" w:rsidR="00DD0C9C" w:rsidRPr="00DD0C9C" w:rsidRDefault="00DD0C9C" w:rsidP="00DD0C9C">
      <w:r w:rsidRPr="00DD0C9C">
        <w:t xml:space="preserve">            using var consumer = new </w:t>
      </w:r>
      <w:proofErr w:type="spellStart"/>
      <w:r w:rsidRPr="00DD0C9C">
        <w:t>ConsumerBuilder</w:t>
      </w:r>
      <w:proofErr w:type="spellEnd"/>
      <w:r w:rsidRPr="00DD0C9C">
        <w:t>&lt;Ignore, string&gt;(config</w:t>
      </w:r>
      <w:proofErr w:type="gramStart"/>
      <w:r w:rsidRPr="00DD0C9C">
        <w:t>).Build</w:t>
      </w:r>
      <w:proofErr w:type="gramEnd"/>
      <w:r w:rsidRPr="00DD0C9C">
        <w:t>();</w:t>
      </w:r>
    </w:p>
    <w:p w14:paraId="75217C29" w14:textId="76078785" w:rsidR="00DD0C9C" w:rsidRPr="00DD0C9C" w:rsidRDefault="00DD0C9C" w:rsidP="00DD0C9C">
      <w:r w:rsidRPr="00DD0C9C">
        <w:t xml:space="preserve">            </w:t>
      </w:r>
      <w:proofErr w:type="spellStart"/>
      <w:proofErr w:type="gramStart"/>
      <w:r w:rsidRPr="00DD0C9C">
        <w:t>consumer.Subscribe</w:t>
      </w:r>
      <w:proofErr w:type="spellEnd"/>
      <w:proofErr w:type="gramEnd"/>
      <w:r w:rsidRPr="00DD0C9C">
        <w:t>("chat-topic");</w:t>
      </w:r>
    </w:p>
    <w:p w14:paraId="7B176C4F" w14:textId="79536AAF" w:rsidR="00DD0C9C" w:rsidRPr="00DD0C9C" w:rsidRDefault="00DD0C9C" w:rsidP="00DD0C9C">
      <w:r w:rsidRPr="00DD0C9C">
        <w:t xml:space="preserve">            </w:t>
      </w:r>
      <w:proofErr w:type="spellStart"/>
      <w:r w:rsidRPr="00DD0C9C">
        <w:t>Console.WriteLine</w:t>
      </w:r>
      <w:proofErr w:type="spellEnd"/>
      <w:r w:rsidRPr="00DD0C9C">
        <w:t>("Listening for messages...");</w:t>
      </w:r>
    </w:p>
    <w:p w14:paraId="4CA31A9E" w14:textId="77777777" w:rsidR="00DD0C9C" w:rsidRPr="00DD0C9C" w:rsidRDefault="00DD0C9C" w:rsidP="00DD0C9C">
      <w:r w:rsidRPr="00DD0C9C">
        <w:t>            while (true)</w:t>
      </w:r>
    </w:p>
    <w:p w14:paraId="28410C6C" w14:textId="77777777" w:rsidR="00DD0C9C" w:rsidRPr="00DD0C9C" w:rsidRDefault="00DD0C9C" w:rsidP="00DD0C9C">
      <w:r w:rsidRPr="00DD0C9C">
        <w:t>            {</w:t>
      </w:r>
    </w:p>
    <w:p w14:paraId="628649B9" w14:textId="77777777" w:rsidR="00DD0C9C" w:rsidRPr="00DD0C9C" w:rsidRDefault="00DD0C9C" w:rsidP="00DD0C9C">
      <w:r w:rsidRPr="00DD0C9C">
        <w:t xml:space="preserve">                var </w:t>
      </w:r>
      <w:proofErr w:type="spellStart"/>
      <w:r w:rsidRPr="00DD0C9C">
        <w:t>consumeResult</w:t>
      </w:r>
      <w:proofErr w:type="spellEnd"/>
      <w:r w:rsidRPr="00DD0C9C">
        <w:t xml:space="preserve"> = </w:t>
      </w:r>
      <w:proofErr w:type="spellStart"/>
      <w:proofErr w:type="gramStart"/>
      <w:r w:rsidRPr="00DD0C9C">
        <w:t>consumer.Consume</w:t>
      </w:r>
      <w:proofErr w:type="spellEnd"/>
      <w:proofErr w:type="gramEnd"/>
      <w:r w:rsidRPr="00DD0C9C">
        <w:t>();</w:t>
      </w:r>
    </w:p>
    <w:p w14:paraId="54C72AC7" w14:textId="77777777" w:rsidR="00DD0C9C" w:rsidRPr="00DD0C9C" w:rsidRDefault="00DD0C9C" w:rsidP="00DD0C9C">
      <w:r w:rsidRPr="00DD0C9C">
        <w:t xml:space="preserve">                </w:t>
      </w:r>
      <w:proofErr w:type="spellStart"/>
      <w:r w:rsidRPr="00DD0C9C">
        <w:t>Console.WriteLine</w:t>
      </w:r>
      <w:proofErr w:type="spellEnd"/>
      <w:r w:rsidRPr="00DD0C9C">
        <w:t>($"Received: {</w:t>
      </w:r>
      <w:proofErr w:type="spellStart"/>
      <w:proofErr w:type="gramStart"/>
      <w:r w:rsidRPr="00DD0C9C">
        <w:t>consumeResult.Message.Value</w:t>
      </w:r>
      <w:proofErr w:type="spellEnd"/>
      <w:proofErr w:type="gramEnd"/>
      <w:r w:rsidRPr="00DD0C9C">
        <w:t>}");</w:t>
      </w:r>
    </w:p>
    <w:p w14:paraId="77C0F5B2" w14:textId="77777777" w:rsidR="00DD0C9C" w:rsidRPr="00DD0C9C" w:rsidRDefault="00DD0C9C" w:rsidP="00DD0C9C">
      <w:r w:rsidRPr="00DD0C9C">
        <w:t>            }</w:t>
      </w:r>
    </w:p>
    <w:p w14:paraId="409EB2F6" w14:textId="77777777" w:rsidR="00DD0C9C" w:rsidRPr="00DD0C9C" w:rsidRDefault="00DD0C9C" w:rsidP="00DD0C9C">
      <w:r w:rsidRPr="00DD0C9C">
        <w:t>        }</w:t>
      </w:r>
    </w:p>
    <w:p w14:paraId="2344669A" w14:textId="77777777" w:rsidR="00DD0C9C" w:rsidRPr="00DD0C9C" w:rsidRDefault="00DD0C9C" w:rsidP="00DD0C9C">
      <w:r w:rsidRPr="00DD0C9C">
        <w:t>    }</w:t>
      </w:r>
    </w:p>
    <w:p w14:paraId="51AE33DD" w14:textId="77777777" w:rsidR="00545F92" w:rsidRDefault="00DD0C9C" w:rsidP="004D37EF">
      <w:r w:rsidRPr="00DD0C9C">
        <w:t>}</w:t>
      </w:r>
    </w:p>
    <w:p w14:paraId="4E7F44D6" w14:textId="60CA7317" w:rsidR="004D37EF" w:rsidRPr="00545F92" w:rsidRDefault="0092637B" w:rsidP="004D37EF">
      <w:pPr>
        <w:rPr>
          <w:b/>
          <w:bCs/>
        </w:rPr>
      </w:pPr>
      <w:proofErr w:type="spellStart"/>
      <w:r w:rsidRPr="00545F92">
        <w:rPr>
          <w:b/>
          <w:bCs/>
        </w:rPr>
        <w:lastRenderedPageBreak/>
        <w:t>Producer</w:t>
      </w:r>
      <w:r w:rsidR="004D37EF" w:rsidRPr="00545F92">
        <w:rPr>
          <w:b/>
          <w:bCs/>
        </w:rPr>
        <w:t>.cs</w:t>
      </w:r>
      <w:proofErr w:type="spellEnd"/>
      <w:r w:rsidR="004D37EF" w:rsidRPr="00545F92">
        <w:rPr>
          <w:b/>
          <w:bCs/>
        </w:rPr>
        <w:t>:</w:t>
      </w:r>
    </w:p>
    <w:p w14:paraId="799812CB" w14:textId="0FDDE3F7" w:rsidR="004D37EF" w:rsidRPr="004D37EF" w:rsidRDefault="004D37EF" w:rsidP="004D37EF">
      <w:r w:rsidRPr="004D37EF">
        <w:t>using System;</w:t>
      </w:r>
    </w:p>
    <w:p w14:paraId="15AC127F" w14:textId="28604258" w:rsidR="004D37EF" w:rsidRPr="004D37EF" w:rsidRDefault="004D37EF" w:rsidP="004D37EF">
      <w:r w:rsidRPr="004D37EF">
        <w:t xml:space="preserve">using </w:t>
      </w:r>
      <w:proofErr w:type="spellStart"/>
      <w:r w:rsidRPr="004D37EF">
        <w:t>Confluent.Kafka</w:t>
      </w:r>
      <w:proofErr w:type="spellEnd"/>
      <w:r w:rsidRPr="004D37EF">
        <w:t>;</w:t>
      </w:r>
    </w:p>
    <w:p w14:paraId="054E45B1" w14:textId="77777777" w:rsidR="004D37EF" w:rsidRPr="004D37EF" w:rsidRDefault="004D37EF" w:rsidP="004D37EF">
      <w:r w:rsidRPr="004D37EF">
        <w:t xml:space="preserve">namespace </w:t>
      </w:r>
      <w:proofErr w:type="spellStart"/>
      <w:r w:rsidRPr="004D37EF">
        <w:t>KafkaChat</w:t>
      </w:r>
      <w:proofErr w:type="spellEnd"/>
    </w:p>
    <w:p w14:paraId="26D44994" w14:textId="77777777" w:rsidR="004D37EF" w:rsidRPr="004D37EF" w:rsidRDefault="004D37EF" w:rsidP="004D37EF">
      <w:r w:rsidRPr="004D37EF">
        <w:t>{</w:t>
      </w:r>
    </w:p>
    <w:p w14:paraId="39178809" w14:textId="77777777" w:rsidR="004D37EF" w:rsidRPr="004D37EF" w:rsidRDefault="004D37EF" w:rsidP="004D37EF">
      <w:r w:rsidRPr="004D37EF">
        <w:t>    public class Producer</w:t>
      </w:r>
    </w:p>
    <w:p w14:paraId="56CA8FDE" w14:textId="77777777" w:rsidR="004D37EF" w:rsidRPr="004D37EF" w:rsidRDefault="004D37EF" w:rsidP="004D37EF">
      <w:r w:rsidRPr="004D37EF">
        <w:t>    {</w:t>
      </w:r>
    </w:p>
    <w:p w14:paraId="33FE263E" w14:textId="77777777" w:rsidR="004D37EF" w:rsidRPr="004D37EF" w:rsidRDefault="004D37EF" w:rsidP="004D37EF">
      <w:r w:rsidRPr="004D37EF">
        <w:t xml:space="preserve">        public static void </w:t>
      </w:r>
      <w:proofErr w:type="spellStart"/>
      <w:proofErr w:type="gramStart"/>
      <w:r w:rsidRPr="004D37EF">
        <w:t>RunProducer</w:t>
      </w:r>
      <w:proofErr w:type="spellEnd"/>
      <w:r w:rsidRPr="004D37EF">
        <w:t>(</w:t>
      </w:r>
      <w:proofErr w:type="gramEnd"/>
      <w:r w:rsidRPr="004D37EF">
        <w:t>)</w:t>
      </w:r>
    </w:p>
    <w:p w14:paraId="380DF642" w14:textId="77777777" w:rsidR="004D37EF" w:rsidRPr="004D37EF" w:rsidRDefault="004D37EF" w:rsidP="004D37EF">
      <w:r w:rsidRPr="004D37EF">
        <w:t>        {</w:t>
      </w:r>
    </w:p>
    <w:p w14:paraId="0AAD24BC" w14:textId="77777777" w:rsidR="004D37EF" w:rsidRPr="004D37EF" w:rsidRDefault="004D37EF" w:rsidP="004D37EF">
      <w:r w:rsidRPr="004D37EF">
        <w:t xml:space="preserve">            var config = new </w:t>
      </w:r>
      <w:proofErr w:type="spellStart"/>
      <w:r w:rsidRPr="004D37EF">
        <w:t>ProducerConfig</w:t>
      </w:r>
      <w:proofErr w:type="spellEnd"/>
    </w:p>
    <w:p w14:paraId="2F670336" w14:textId="77777777" w:rsidR="004D37EF" w:rsidRPr="004D37EF" w:rsidRDefault="004D37EF" w:rsidP="004D37EF">
      <w:r w:rsidRPr="004D37EF">
        <w:t>            {</w:t>
      </w:r>
    </w:p>
    <w:p w14:paraId="1DF2E9F6" w14:textId="77777777" w:rsidR="004D37EF" w:rsidRPr="004D37EF" w:rsidRDefault="004D37EF" w:rsidP="004D37EF">
      <w:r w:rsidRPr="004D37EF">
        <w:t xml:space="preserve">                </w:t>
      </w:r>
      <w:proofErr w:type="spellStart"/>
      <w:r w:rsidRPr="004D37EF">
        <w:t>BootstrapServers</w:t>
      </w:r>
      <w:proofErr w:type="spellEnd"/>
      <w:r w:rsidRPr="004D37EF">
        <w:t xml:space="preserve"> = "localhost:9092"</w:t>
      </w:r>
    </w:p>
    <w:p w14:paraId="0D3D383E" w14:textId="4CCF6C8D" w:rsidR="004D37EF" w:rsidRPr="004D37EF" w:rsidRDefault="004D37EF" w:rsidP="004D37EF">
      <w:r w:rsidRPr="004D37EF">
        <w:t>            };</w:t>
      </w:r>
    </w:p>
    <w:p w14:paraId="138EE20A" w14:textId="59B37518" w:rsidR="004D37EF" w:rsidRPr="004D37EF" w:rsidRDefault="004D37EF" w:rsidP="004D37EF">
      <w:r w:rsidRPr="004D37EF">
        <w:t xml:space="preserve">            using var producer = new </w:t>
      </w:r>
      <w:proofErr w:type="spellStart"/>
      <w:r w:rsidRPr="004D37EF">
        <w:t>ProducerBuilder</w:t>
      </w:r>
      <w:proofErr w:type="spellEnd"/>
      <w:r w:rsidRPr="004D37EF">
        <w:t>&lt;Null, string&gt;(config</w:t>
      </w:r>
      <w:proofErr w:type="gramStart"/>
      <w:r w:rsidRPr="004D37EF">
        <w:t>).Build</w:t>
      </w:r>
      <w:proofErr w:type="gramEnd"/>
      <w:r w:rsidRPr="004D37EF">
        <w:t>();</w:t>
      </w:r>
    </w:p>
    <w:p w14:paraId="02397850" w14:textId="20A98F26" w:rsidR="004D37EF" w:rsidRPr="004D37EF" w:rsidRDefault="004D37EF" w:rsidP="004D37EF">
      <w:r w:rsidRPr="004D37EF">
        <w:t xml:space="preserve">            </w:t>
      </w:r>
      <w:proofErr w:type="spellStart"/>
      <w:r w:rsidRPr="004D37EF">
        <w:t>Console.WriteLine</w:t>
      </w:r>
      <w:proofErr w:type="spellEnd"/>
      <w:r w:rsidRPr="004D37EF">
        <w:t>("Enter messages to send to Kafka (type 'exit' to quit):");</w:t>
      </w:r>
    </w:p>
    <w:p w14:paraId="71C94A7C" w14:textId="77777777" w:rsidR="004D37EF" w:rsidRPr="004D37EF" w:rsidRDefault="004D37EF" w:rsidP="004D37EF">
      <w:r w:rsidRPr="004D37EF">
        <w:t>            while (true)</w:t>
      </w:r>
    </w:p>
    <w:p w14:paraId="523B6472" w14:textId="77777777" w:rsidR="004D37EF" w:rsidRPr="004D37EF" w:rsidRDefault="004D37EF" w:rsidP="004D37EF">
      <w:r w:rsidRPr="004D37EF">
        <w:t>            {</w:t>
      </w:r>
    </w:p>
    <w:p w14:paraId="4B893B76" w14:textId="77777777" w:rsidR="004D37EF" w:rsidRPr="004D37EF" w:rsidRDefault="004D37EF" w:rsidP="004D37EF">
      <w:r w:rsidRPr="004D37EF">
        <w:t xml:space="preserve">                var message = </w:t>
      </w:r>
      <w:proofErr w:type="spellStart"/>
      <w:r w:rsidRPr="004D37EF">
        <w:t>Console.ReadLine</w:t>
      </w:r>
      <w:proofErr w:type="spellEnd"/>
      <w:r w:rsidRPr="004D37EF">
        <w:t>();</w:t>
      </w:r>
    </w:p>
    <w:p w14:paraId="6ABAF3BC" w14:textId="77777777" w:rsidR="004D37EF" w:rsidRPr="004D37EF" w:rsidRDefault="004D37EF" w:rsidP="004D37EF">
      <w:r w:rsidRPr="004D37EF">
        <w:t>                if (</w:t>
      </w:r>
      <w:proofErr w:type="spellStart"/>
      <w:proofErr w:type="gramStart"/>
      <w:r w:rsidRPr="004D37EF">
        <w:t>message.ToLower</w:t>
      </w:r>
      <w:proofErr w:type="spellEnd"/>
      <w:proofErr w:type="gramEnd"/>
      <w:r w:rsidRPr="004D37EF">
        <w:t>() == "exit")</w:t>
      </w:r>
    </w:p>
    <w:p w14:paraId="2FF8BEC9" w14:textId="00CBB811" w:rsidR="004D37EF" w:rsidRPr="004D37EF" w:rsidRDefault="004D37EF" w:rsidP="004D37EF">
      <w:r w:rsidRPr="004D37EF">
        <w:t>                    break;</w:t>
      </w:r>
    </w:p>
    <w:p w14:paraId="74BBDF63" w14:textId="77777777" w:rsidR="004D37EF" w:rsidRPr="004D37EF" w:rsidRDefault="004D37EF" w:rsidP="004D37EF">
      <w:r w:rsidRPr="004D37EF">
        <w:t xml:space="preserve">                </w:t>
      </w:r>
      <w:proofErr w:type="spellStart"/>
      <w:proofErr w:type="gramStart"/>
      <w:r w:rsidRPr="004D37EF">
        <w:t>producer.Produce</w:t>
      </w:r>
      <w:proofErr w:type="spellEnd"/>
      <w:proofErr w:type="gramEnd"/>
      <w:r w:rsidRPr="004D37EF">
        <w:t xml:space="preserve">("chat-topic", new Message&lt;Null, string&gt; </w:t>
      </w:r>
      <w:proofErr w:type="gramStart"/>
      <w:r w:rsidRPr="004D37EF">
        <w:t>{ Value</w:t>
      </w:r>
      <w:proofErr w:type="gramEnd"/>
      <w:r w:rsidRPr="004D37EF">
        <w:t xml:space="preserve"> = </w:t>
      </w:r>
      <w:proofErr w:type="gramStart"/>
      <w:r w:rsidRPr="004D37EF">
        <w:t>message }</w:t>
      </w:r>
      <w:proofErr w:type="gramEnd"/>
      <w:r w:rsidRPr="004D37EF">
        <w:t>);</w:t>
      </w:r>
    </w:p>
    <w:p w14:paraId="6675C5E9" w14:textId="77777777" w:rsidR="004D37EF" w:rsidRPr="004D37EF" w:rsidRDefault="004D37EF" w:rsidP="004D37EF">
      <w:r w:rsidRPr="004D37EF">
        <w:t xml:space="preserve">                </w:t>
      </w:r>
      <w:proofErr w:type="spellStart"/>
      <w:r w:rsidRPr="004D37EF">
        <w:t>Console.WriteLine</w:t>
      </w:r>
      <w:proofErr w:type="spellEnd"/>
      <w:r w:rsidRPr="004D37EF">
        <w:t>($"Sent: {message}");</w:t>
      </w:r>
    </w:p>
    <w:p w14:paraId="4F3659AE" w14:textId="77777777" w:rsidR="004D37EF" w:rsidRPr="004D37EF" w:rsidRDefault="004D37EF" w:rsidP="004D37EF">
      <w:r w:rsidRPr="004D37EF">
        <w:t>            }</w:t>
      </w:r>
    </w:p>
    <w:p w14:paraId="731B4079" w14:textId="77777777" w:rsidR="004D37EF" w:rsidRPr="004D37EF" w:rsidRDefault="004D37EF" w:rsidP="004D37EF">
      <w:r w:rsidRPr="004D37EF">
        <w:t>        }</w:t>
      </w:r>
    </w:p>
    <w:p w14:paraId="7785611B" w14:textId="77777777" w:rsidR="004D37EF" w:rsidRPr="004D37EF" w:rsidRDefault="004D37EF" w:rsidP="004D37EF">
      <w:r w:rsidRPr="004D37EF">
        <w:t>    }</w:t>
      </w:r>
    </w:p>
    <w:p w14:paraId="52EB5273" w14:textId="77777777" w:rsidR="004D37EF" w:rsidRPr="004D37EF" w:rsidRDefault="004D37EF" w:rsidP="004D37EF">
      <w:r w:rsidRPr="004D37EF">
        <w:t>}</w:t>
      </w:r>
    </w:p>
    <w:p w14:paraId="28C6F98B" w14:textId="77777777" w:rsidR="004D37EF" w:rsidRPr="004D37EF" w:rsidRDefault="004D37EF" w:rsidP="004D37EF"/>
    <w:p w14:paraId="05BCCB7A" w14:textId="77777777" w:rsidR="00545F92" w:rsidRDefault="00545F92" w:rsidP="005D0411"/>
    <w:p w14:paraId="1BE5C522" w14:textId="5DC26580" w:rsidR="005D0411" w:rsidRPr="00545F92" w:rsidRDefault="005D0411" w:rsidP="005D0411">
      <w:pPr>
        <w:rPr>
          <w:ins w:id="0" w:author="Microsoft Word" w:date="2025-07-16T11:09:00Z" w16du:dateUtc="2025-07-16T05:39:00Z"/>
          <w:b/>
          <w:bCs/>
        </w:rPr>
      </w:pPr>
      <w:proofErr w:type="spellStart"/>
      <w:r w:rsidRPr="00545F92">
        <w:rPr>
          <w:b/>
          <w:bCs/>
        </w:rPr>
        <w:lastRenderedPageBreak/>
        <w:t>Program.cs</w:t>
      </w:r>
      <w:proofErr w:type="spellEnd"/>
      <w:r w:rsidRPr="00545F92">
        <w:rPr>
          <w:b/>
          <w:bCs/>
        </w:rPr>
        <w:t>:</w:t>
      </w:r>
    </w:p>
    <w:p w14:paraId="2F752215" w14:textId="1FBC751E" w:rsidR="005D0411" w:rsidRPr="005D0411" w:rsidRDefault="005D0411" w:rsidP="005D0411">
      <w:r w:rsidRPr="005D0411">
        <w:t>using System;</w:t>
      </w:r>
    </w:p>
    <w:p w14:paraId="3BA95400" w14:textId="77777777" w:rsidR="005D0411" w:rsidRPr="005D0411" w:rsidRDefault="005D0411" w:rsidP="005D0411">
      <w:r w:rsidRPr="005D0411">
        <w:t xml:space="preserve">namespace </w:t>
      </w:r>
      <w:proofErr w:type="spellStart"/>
      <w:r w:rsidRPr="005D0411">
        <w:t>KafkaChat</w:t>
      </w:r>
      <w:proofErr w:type="spellEnd"/>
    </w:p>
    <w:p w14:paraId="6A084BB4" w14:textId="77777777" w:rsidR="005D0411" w:rsidRPr="005D0411" w:rsidRDefault="005D0411" w:rsidP="005D0411">
      <w:r w:rsidRPr="005D0411">
        <w:t>{</w:t>
      </w:r>
    </w:p>
    <w:p w14:paraId="5B4D3213" w14:textId="77777777" w:rsidR="005D0411" w:rsidRPr="005D0411" w:rsidRDefault="005D0411" w:rsidP="005D0411">
      <w:r w:rsidRPr="005D0411">
        <w:t>    class Program</w:t>
      </w:r>
    </w:p>
    <w:p w14:paraId="3B86DC24" w14:textId="77777777" w:rsidR="005D0411" w:rsidRPr="005D0411" w:rsidRDefault="005D0411" w:rsidP="005D0411">
      <w:r w:rsidRPr="005D0411">
        <w:t>    {</w:t>
      </w:r>
    </w:p>
    <w:p w14:paraId="3FB837BB" w14:textId="77777777" w:rsidR="005D0411" w:rsidRPr="005D0411" w:rsidRDefault="005D0411" w:rsidP="005D0411">
      <w:r w:rsidRPr="005D0411">
        <w:t>        static void Main(</w:t>
      </w:r>
      <w:proofErr w:type="gramStart"/>
      <w:r w:rsidRPr="005D0411">
        <w:t>string[</w:t>
      </w:r>
      <w:proofErr w:type="gramEnd"/>
      <w:r w:rsidRPr="005D0411">
        <w:t xml:space="preserve">] </w:t>
      </w:r>
      <w:proofErr w:type="spellStart"/>
      <w:r w:rsidRPr="005D0411">
        <w:t>args</w:t>
      </w:r>
      <w:proofErr w:type="spellEnd"/>
      <w:r w:rsidRPr="005D0411">
        <w:t>)</w:t>
      </w:r>
    </w:p>
    <w:p w14:paraId="193ED4EE" w14:textId="77777777" w:rsidR="005D0411" w:rsidRPr="005D0411" w:rsidRDefault="005D0411" w:rsidP="005D0411">
      <w:r w:rsidRPr="005D0411">
        <w:t>        {</w:t>
      </w:r>
    </w:p>
    <w:p w14:paraId="1A7B79B1" w14:textId="77777777" w:rsidR="005D0411" w:rsidRPr="005D0411" w:rsidRDefault="005D0411" w:rsidP="005D0411">
      <w:r w:rsidRPr="005D0411">
        <w:t xml:space="preserve">            </w:t>
      </w:r>
      <w:proofErr w:type="spellStart"/>
      <w:r w:rsidRPr="005D0411">
        <w:t>Console.WriteLine</w:t>
      </w:r>
      <w:proofErr w:type="spellEnd"/>
      <w:r w:rsidRPr="005D0411">
        <w:t>("Type 'p' for Producer or 'c' for Consumer:");</w:t>
      </w:r>
    </w:p>
    <w:p w14:paraId="0DF83CDE" w14:textId="77777777" w:rsidR="005D0411" w:rsidRPr="005D0411" w:rsidRDefault="005D0411" w:rsidP="005D0411">
      <w:r w:rsidRPr="005D0411">
        <w:t xml:space="preserve">            var choice = </w:t>
      </w:r>
      <w:proofErr w:type="spellStart"/>
      <w:r w:rsidRPr="005D0411">
        <w:t>Console.ReadLine</w:t>
      </w:r>
      <w:proofErr w:type="spellEnd"/>
      <w:r w:rsidRPr="005D0411">
        <w:t>();</w:t>
      </w:r>
    </w:p>
    <w:p w14:paraId="0743C1A8" w14:textId="77777777" w:rsidR="005D0411" w:rsidRPr="005D0411" w:rsidRDefault="005D0411" w:rsidP="005D0411"/>
    <w:p w14:paraId="4D68F590" w14:textId="77777777" w:rsidR="005D0411" w:rsidRPr="005D0411" w:rsidRDefault="005D0411" w:rsidP="005D0411">
      <w:r w:rsidRPr="005D0411">
        <w:t>            if (choice == "p")</w:t>
      </w:r>
    </w:p>
    <w:p w14:paraId="4EA1839B" w14:textId="77777777" w:rsidR="005D0411" w:rsidRPr="005D0411" w:rsidRDefault="005D0411" w:rsidP="005D0411">
      <w:r w:rsidRPr="005D0411">
        <w:t>            {</w:t>
      </w:r>
    </w:p>
    <w:p w14:paraId="2542B989" w14:textId="77777777" w:rsidR="005D0411" w:rsidRPr="005D0411" w:rsidRDefault="005D0411" w:rsidP="005D0411">
      <w:r w:rsidRPr="005D0411">
        <w:t xml:space="preserve">                </w:t>
      </w:r>
      <w:proofErr w:type="spellStart"/>
      <w:r w:rsidRPr="005D0411">
        <w:t>Producer.RunProducer</w:t>
      </w:r>
      <w:proofErr w:type="spellEnd"/>
      <w:r w:rsidRPr="005D0411">
        <w:t>();</w:t>
      </w:r>
    </w:p>
    <w:p w14:paraId="0BD489A6" w14:textId="77777777" w:rsidR="005D0411" w:rsidRPr="005D0411" w:rsidRDefault="005D0411" w:rsidP="005D0411">
      <w:r w:rsidRPr="005D0411">
        <w:t>            }</w:t>
      </w:r>
    </w:p>
    <w:p w14:paraId="73B166B7" w14:textId="77777777" w:rsidR="005D0411" w:rsidRPr="005D0411" w:rsidRDefault="005D0411" w:rsidP="005D0411">
      <w:r w:rsidRPr="005D0411">
        <w:t>            else if (choice == "c")</w:t>
      </w:r>
    </w:p>
    <w:p w14:paraId="77BE6A45" w14:textId="77777777" w:rsidR="005D0411" w:rsidRPr="005D0411" w:rsidRDefault="005D0411" w:rsidP="005D0411">
      <w:r w:rsidRPr="005D0411">
        <w:t>            {</w:t>
      </w:r>
    </w:p>
    <w:p w14:paraId="5EFFD991" w14:textId="77777777" w:rsidR="005D0411" w:rsidRPr="005D0411" w:rsidRDefault="005D0411" w:rsidP="005D0411">
      <w:r w:rsidRPr="005D0411">
        <w:t xml:space="preserve">                </w:t>
      </w:r>
      <w:proofErr w:type="spellStart"/>
      <w:r w:rsidRPr="005D0411">
        <w:t>Consumer.RunConsumer</w:t>
      </w:r>
      <w:proofErr w:type="spellEnd"/>
      <w:r w:rsidRPr="005D0411">
        <w:t>();</w:t>
      </w:r>
    </w:p>
    <w:p w14:paraId="184A7D4C" w14:textId="77777777" w:rsidR="005D0411" w:rsidRPr="005D0411" w:rsidRDefault="005D0411" w:rsidP="005D0411">
      <w:r w:rsidRPr="005D0411">
        <w:t>            }</w:t>
      </w:r>
    </w:p>
    <w:p w14:paraId="7CB59C7B" w14:textId="77777777" w:rsidR="005D0411" w:rsidRPr="005D0411" w:rsidRDefault="005D0411" w:rsidP="005D0411">
      <w:r w:rsidRPr="005D0411">
        <w:t>            else</w:t>
      </w:r>
    </w:p>
    <w:p w14:paraId="5E410CA6" w14:textId="77777777" w:rsidR="005D0411" w:rsidRPr="005D0411" w:rsidRDefault="005D0411" w:rsidP="005D0411">
      <w:r w:rsidRPr="005D0411">
        <w:t>            {</w:t>
      </w:r>
    </w:p>
    <w:p w14:paraId="008F20CA" w14:textId="77777777" w:rsidR="005D0411" w:rsidRPr="005D0411" w:rsidRDefault="005D0411" w:rsidP="005D0411">
      <w:r w:rsidRPr="005D0411">
        <w:t xml:space="preserve">                </w:t>
      </w:r>
      <w:proofErr w:type="spellStart"/>
      <w:r w:rsidRPr="005D0411">
        <w:t>Console.WriteLine</w:t>
      </w:r>
      <w:proofErr w:type="spellEnd"/>
      <w:r w:rsidRPr="005D0411">
        <w:t>("Invalid input");</w:t>
      </w:r>
    </w:p>
    <w:p w14:paraId="0DE988C1" w14:textId="77777777" w:rsidR="005D0411" w:rsidRPr="005D0411" w:rsidRDefault="005D0411" w:rsidP="005D0411">
      <w:r w:rsidRPr="005D0411">
        <w:t>            }</w:t>
      </w:r>
    </w:p>
    <w:p w14:paraId="532FFD66" w14:textId="77777777" w:rsidR="005D0411" w:rsidRPr="005D0411" w:rsidRDefault="005D0411" w:rsidP="005D0411">
      <w:r w:rsidRPr="005D0411">
        <w:t>        }</w:t>
      </w:r>
    </w:p>
    <w:p w14:paraId="73191A9D" w14:textId="77777777" w:rsidR="005D0411" w:rsidRPr="005D0411" w:rsidRDefault="005D0411" w:rsidP="005D0411">
      <w:r w:rsidRPr="005D0411">
        <w:t>    }</w:t>
      </w:r>
    </w:p>
    <w:p w14:paraId="251EF86A" w14:textId="77777777" w:rsidR="005D0411" w:rsidRPr="005D0411" w:rsidRDefault="005D0411" w:rsidP="005D0411">
      <w:r w:rsidRPr="005D0411">
        <w:t>}</w:t>
      </w:r>
    </w:p>
    <w:p w14:paraId="302CCC42" w14:textId="77777777" w:rsidR="005D0411" w:rsidRPr="005D0411" w:rsidRDefault="005D0411" w:rsidP="005D0411"/>
    <w:p w14:paraId="61CBA0B8" w14:textId="77777777" w:rsidR="00776C4B" w:rsidRDefault="00776C4B" w:rsidP="00B75E77">
      <w:pPr>
        <w:rPr>
          <w:b/>
          <w:bCs/>
        </w:rPr>
      </w:pPr>
    </w:p>
    <w:p w14:paraId="09A87720" w14:textId="5CF944A7" w:rsidR="00545F92" w:rsidRDefault="00776C4B" w:rsidP="00B75E77">
      <w:pPr>
        <w:rPr>
          <w:b/>
          <w:bCs/>
        </w:rPr>
      </w:pPr>
      <w:r w:rsidRPr="00776C4B">
        <w:rPr>
          <w:b/>
          <w:bCs/>
        </w:rPr>
        <w:lastRenderedPageBreak/>
        <w:t>OUTPUT:</w:t>
      </w:r>
    </w:p>
    <w:p w14:paraId="661F56EA" w14:textId="2E0527AB" w:rsidR="006C490E" w:rsidRPr="006C490E" w:rsidRDefault="006C490E" w:rsidP="00B75E77">
      <w:r w:rsidRPr="006C490E">
        <w:t>Running zookeeper:</w:t>
      </w:r>
    </w:p>
    <w:p w14:paraId="79238D1E" w14:textId="11BE0BA7" w:rsidR="00776C4B" w:rsidRDefault="00CC1EFF" w:rsidP="00B75E77">
      <w:pPr>
        <w:rPr>
          <w:b/>
          <w:bCs/>
        </w:rPr>
      </w:pPr>
      <w:r>
        <w:rPr>
          <w:noProof/>
        </w:rPr>
        <w:drawing>
          <wp:inline distT="0" distB="0" distL="0" distR="0" wp14:anchorId="5F507D0A" wp14:editId="2B7636CD">
            <wp:extent cx="5731510" cy="1109980"/>
            <wp:effectExtent l="0" t="0" r="2540" b="0"/>
            <wp:docPr id="127737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FFD0" w14:textId="77777777" w:rsidR="00665D62" w:rsidRDefault="00665D62" w:rsidP="00B75E77">
      <w:pPr>
        <w:rPr>
          <w:b/>
          <w:bCs/>
        </w:rPr>
      </w:pPr>
    </w:p>
    <w:p w14:paraId="70E8C02E" w14:textId="12849485" w:rsidR="00665D62" w:rsidRPr="00665D62" w:rsidRDefault="00665D62" w:rsidP="00B75E77">
      <w:r w:rsidRPr="00665D62">
        <w:t>Running Kafka server:</w:t>
      </w:r>
    </w:p>
    <w:p w14:paraId="0D3DF8CE" w14:textId="0507045B" w:rsidR="003A5AB9" w:rsidRDefault="003A5AB9" w:rsidP="00B75E77">
      <w:pPr>
        <w:rPr>
          <w:b/>
          <w:bCs/>
        </w:rPr>
      </w:pPr>
      <w:r>
        <w:rPr>
          <w:noProof/>
        </w:rPr>
        <w:drawing>
          <wp:inline distT="0" distB="0" distL="0" distR="0" wp14:anchorId="4E98049A" wp14:editId="36AF4A28">
            <wp:extent cx="5731510" cy="1348740"/>
            <wp:effectExtent l="0" t="0" r="2540" b="3810"/>
            <wp:docPr id="328691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CA35" w14:textId="77777777" w:rsidR="00665D62" w:rsidRDefault="00665D62" w:rsidP="00B75E77">
      <w:pPr>
        <w:rPr>
          <w:b/>
          <w:bCs/>
        </w:rPr>
      </w:pPr>
    </w:p>
    <w:p w14:paraId="4BC8A058" w14:textId="01A1FD93" w:rsidR="00665D62" w:rsidRPr="00107D3D" w:rsidRDefault="00107D3D" w:rsidP="00B75E77">
      <w:r w:rsidRPr="00107D3D">
        <w:t>Chat application (Producer/Consumer):</w:t>
      </w:r>
    </w:p>
    <w:p w14:paraId="0636F23A" w14:textId="737F755A" w:rsidR="00A1275C" w:rsidRDefault="00A1275C" w:rsidP="00B75E77">
      <w:pPr>
        <w:rPr>
          <w:b/>
          <w:bCs/>
        </w:rPr>
      </w:pPr>
      <w:r>
        <w:rPr>
          <w:noProof/>
        </w:rPr>
        <w:drawing>
          <wp:inline distT="0" distB="0" distL="0" distR="0" wp14:anchorId="156A5EA9" wp14:editId="208A9E41">
            <wp:extent cx="3297382" cy="819725"/>
            <wp:effectExtent l="0" t="0" r="0" b="0"/>
            <wp:docPr id="1025705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10" cy="8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EFFD" w14:textId="23D70569" w:rsidR="00A1275C" w:rsidRDefault="00A1275C" w:rsidP="00B75E77">
      <w:pPr>
        <w:rPr>
          <w:b/>
          <w:bCs/>
        </w:rPr>
      </w:pPr>
      <w:r>
        <w:rPr>
          <w:noProof/>
        </w:rPr>
        <w:drawing>
          <wp:inline distT="0" distB="0" distL="0" distR="0" wp14:anchorId="0DCE5A11" wp14:editId="3827A847">
            <wp:extent cx="3609109" cy="716915"/>
            <wp:effectExtent l="0" t="0" r="0" b="6985"/>
            <wp:docPr id="639129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50" cy="7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4B55" w14:textId="77777777" w:rsidR="00107D3D" w:rsidRPr="00776C4B" w:rsidRDefault="00107D3D" w:rsidP="00B75E77">
      <w:pPr>
        <w:rPr>
          <w:b/>
          <w:bCs/>
        </w:rPr>
      </w:pPr>
    </w:p>
    <w:p w14:paraId="348741FA" w14:textId="45FCADE8" w:rsidR="001645F7" w:rsidRPr="00545F92" w:rsidRDefault="005D0411" w:rsidP="00B75E77">
      <w:pPr>
        <w:rPr>
          <w:b/>
          <w:bCs/>
        </w:rPr>
      </w:pPr>
      <w:r w:rsidRPr="00545F92">
        <w:rPr>
          <w:b/>
          <w:bCs/>
        </w:rPr>
        <w:t xml:space="preserve">Chat Application with </w:t>
      </w:r>
      <w:proofErr w:type="spellStart"/>
      <w:r w:rsidRPr="00545F92">
        <w:rPr>
          <w:b/>
          <w:bCs/>
        </w:rPr>
        <w:t>WinForm</w:t>
      </w:r>
      <w:proofErr w:type="spellEnd"/>
      <w:r w:rsidRPr="00545F92">
        <w:rPr>
          <w:b/>
          <w:bCs/>
        </w:rPr>
        <w:t>:</w:t>
      </w:r>
    </w:p>
    <w:p w14:paraId="333E5417" w14:textId="0F6F1BB9" w:rsidR="00B75E77" w:rsidRPr="00776C4B" w:rsidRDefault="00B17347" w:rsidP="00B75E77">
      <w:pPr>
        <w:rPr>
          <w:b/>
          <w:bCs/>
        </w:rPr>
      </w:pPr>
      <w:proofErr w:type="spellStart"/>
      <w:r w:rsidRPr="00776C4B">
        <w:rPr>
          <w:b/>
          <w:bCs/>
        </w:rPr>
        <w:t>ConsumerForm.cs</w:t>
      </w:r>
      <w:proofErr w:type="spellEnd"/>
      <w:r w:rsidRPr="00776C4B">
        <w:rPr>
          <w:b/>
          <w:bCs/>
        </w:rPr>
        <w:t>:</w:t>
      </w:r>
    </w:p>
    <w:p w14:paraId="1E85183D" w14:textId="1B58A854" w:rsidR="00B75E77" w:rsidRPr="00B75E77" w:rsidRDefault="00B75E77" w:rsidP="00B75E77">
      <w:r w:rsidRPr="00B75E77">
        <w:t>using System;</w:t>
      </w:r>
    </w:p>
    <w:p w14:paraId="72FF9F25" w14:textId="77777777" w:rsidR="00B75E77" w:rsidRPr="00B75E77" w:rsidRDefault="00B75E77" w:rsidP="00B75E77">
      <w:r w:rsidRPr="00B75E77">
        <w:t xml:space="preserve">using </w:t>
      </w:r>
      <w:proofErr w:type="spellStart"/>
      <w:r w:rsidRPr="00B75E77">
        <w:t>System.Threading</w:t>
      </w:r>
      <w:proofErr w:type="spellEnd"/>
      <w:r w:rsidRPr="00B75E77">
        <w:t>;</w:t>
      </w:r>
    </w:p>
    <w:p w14:paraId="5389371E" w14:textId="77777777" w:rsidR="00B75E77" w:rsidRPr="00B75E77" w:rsidRDefault="00B75E77" w:rsidP="00B75E77">
      <w:r w:rsidRPr="00B75E77">
        <w:t xml:space="preserve">using </w:t>
      </w:r>
      <w:proofErr w:type="spellStart"/>
      <w:proofErr w:type="gramStart"/>
      <w:r w:rsidRPr="00B75E77">
        <w:t>System.Threading.Tasks</w:t>
      </w:r>
      <w:proofErr w:type="spellEnd"/>
      <w:proofErr w:type="gramEnd"/>
      <w:r w:rsidRPr="00B75E77">
        <w:t>;</w:t>
      </w:r>
    </w:p>
    <w:p w14:paraId="52144A4C" w14:textId="77777777" w:rsidR="00B75E77" w:rsidRPr="00B75E77" w:rsidRDefault="00B75E77" w:rsidP="00B75E77">
      <w:r w:rsidRPr="00B75E77">
        <w:t xml:space="preserve">using </w:t>
      </w:r>
      <w:proofErr w:type="spellStart"/>
      <w:proofErr w:type="gramStart"/>
      <w:r w:rsidRPr="00B75E77">
        <w:t>System.Windows.Forms</w:t>
      </w:r>
      <w:proofErr w:type="spellEnd"/>
      <w:proofErr w:type="gramEnd"/>
      <w:r w:rsidRPr="00B75E77">
        <w:t>;</w:t>
      </w:r>
    </w:p>
    <w:p w14:paraId="2DF7B70C" w14:textId="0EEFA9FB" w:rsidR="00B75E77" w:rsidRPr="00B75E77" w:rsidRDefault="00B75E77" w:rsidP="00B75E77">
      <w:r w:rsidRPr="00B75E77">
        <w:t xml:space="preserve">using </w:t>
      </w:r>
      <w:proofErr w:type="spellStart"/>
      <w:r w:rsidRPr="00B75E77">
        <w:t>Confluent.Kafka</w:t>
      </w:r>
      <w:proofErr w:type="spellEnd"/>
      <w:r w:rsidRPr="00B75E77">
        <w:t>;</w:t>
      </w:r>
    </w:p>
    <w:p w14:paraId="13360CD2" w14:textId="77777777" w:rsidR="00B75E77" w:rsidRPr="00B75E77" w:rsidRDefault="00B75E77" w:rsidP="00B75E77">
      <w:r w:rsidRPr="00B75E77">
        <w:lastRenderedPageBreak/>
        <w:t xml:space="preserve">namespace </w:t>
      </w:r>
      <w:proofErr w:type="spellStart"/>
      <w:r w:rsidRPr="00B75E77">
        <w:t>KafkaChatManual</w:t>
      </w:r>
      <w:proofErr w:type="spellEnd"/>
    </w:p>
    <w:p w14:paraId="1B969661" w14:textId="77777777" w:rsidR="00B75E77" w:rsidRPr="00B75E77" w:rsidRDefault="00B75E77" w:rsidP="00B75E77">
      <w:r w:rsidRPr="00B75E77">
        <w:t>{</w:t>
      </w:r>
    </w:p>
    <w:p w14:paraId="7B13C2A7" w14:textId="77777777" w:rsidR="00B75E77" w:rsidRPr="00B75E77" w:rsidRDefault="00B75E77" w:rsidP="00B75E77">
      <w:r w:rsidRPr="00B75E77">
        <w:t xml:space="preserve">    public class </w:t>
      </w:r>
      <w:proofErr w:type="spellStart"/>
      <w:proofErr w:type="gramStart"/>
      <w:r w:rsidRPr="00B75E77">
        <w:t>ConsumerForm</w:t>
      </w:r>
      <w:proofErr w:type="spellEnd"/>
      <w:r w:rsidRPr="00B75E77">
        <w:t xml:space="preserve"> :</w:t>
      </w:r>
      <w:proofErr w:type="gramEnd"/>
      <w:r w:rsidRPr="00B75E77">
        <w:t xml:space="preserve"> Form</w:t>
      </w:r>
    </w:p>
    <w:p w14:paraId="401F8272" w14:textId="77777777" w:rsidR="00B75E77" w:rsidRPr="00B75E77" w:rsidRDefault="00B75E77" w:rsidP="00B75E77">
      <w:r w:rsidRPr="00B75E77">
        <w:t>    {</w:t>
      </w:r>
    </w:p>
    <w:p w14:paraId="13DC19F9" w14:textId="77777777" w:rsidR="00B75E77" w:rsidRPr="00B75E77" w:rsidRDefault="00B75E77" w:rsidP="00B75E77">
      <w:r w:rsidRPr="00B75E77">
        <w:t xml:space="preserve">        private </w:t>
      </w:r>
      <w:proofErr w:type="spellStart"/>
      <w:r w:rsidRPr="00B75E77">
        <w:t>ListBox</w:t>
      </w:r>
      <w:proofErr w:type="spellEnd"/>
      <w:r w:rsidRPr="00B75E77">
        <w:t xml:space="preserve"> </w:t>
      </w:r>
      <w:proofErr w:type="spellStart"/>
      <w:r w:rsidRPr="00B75E77">
        <w:t>listBoxMessages</w:t>
      </w:r>
      <w:proofErr w:type="spellEnd"/>
      <w:r w:rsidRPr="00B75E77">
        <w:t>;</w:t>
      </w:r>
    </w:p>
    <w:p w14:paraId="24888C37" w14:textId="2E0175E0" w:rsidR="00B75E77" w:rsidRPr="00B75E77" w:rsidRDefault="00B75E77" w:rsidP="00B75E77">
      <w:r w:rsidRPr="00B75E77">
        <w:t xml:space="preserve">        private </w:t>
      </w:r>
      <w:proofErr w:type="spellStart"/>
      <w:r w:rsidRPr="00B75E77">
        <w:t>CancellationTokenSource</w:t>
      </w:r>
      <w:proofErr w:type="spellEnd"/>
      <w:r w:rsidRPr="00B75E77">
        <w:t xml:space="preserve"> </w:t>
      </w:r>
      <w:proofErr w:type="spellStart"/>
      <w:r w:rsidRPr="00B75E77">
        <w:t>cts</w:t>
      </w:r>
      <w:proofErr w:type="spellEnd"/>
      <w:r w:rsidRPr="00B75E77">
        <w:t>;</w:t>
      </w:r>
    </w:p>
    <w:p w14:paraId="2577E895" w14:textId="77777777" w:rsidR="00B75E77" w:rsidRPr="00B75E77" w:rsidRDefault="00B75E77" w:rsidP="00B75E77">
      <w:r w:rsidRPr="00B75E77">
        <w:t xml:space="preserve">        public </w:t>
      </w:r>
      <w:proofErr w:type="spellStart"/>
      <w:proofErr w:type="gramStart"/>
      <w:r w:rsidRPr="00B75E77">
        <w:t>ConsumerForm</w:t>
      </w:r>
      <w:proofErr w:type="spellEnd"/>
      <w:r w:rsidRPr="00B75E77">
        <w:t>(</w:t>
      </w:r>
      <w:proofErr w:type="gramEnd"/>
      <w:r w:rsidRPr="00B75E77">
        <w:t>)</w:t>
      </w:r>
    </w:p>
    <w:p w14:paraId="0422645D" w14:textId="77777777" w:rsidR="00B75E77" w:rsidRPr="00B75E77" w:rsidRDefault="00B75E77" w:rsidP="00B75E77">
      <w:r w:rsidRPr="00B75E77">
        <w:t>        {</w:t>
      </w:r>
    </w:p>
    <w:p w14:paraId="3670FB28" w14:textId="77777777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this.Text</w:t>
      </w:r>
      <w:proofErr w:type="spellEnd"/>
      <w:proofErr w:type="gramEnd"/>
      <w:r w:rsidRPr="00B75E77">
        <w:t xml:space="preserve"> = "Kafka Chat - Consumer";</w:t>
      </w:r>
    </w:p>
    <w:p w14:paraId="2760104A" w14:textId="77777777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this.Width</w:t>
      </w:r>
      <w:proofErr w:type="spellEnd"/>
      <w:proofErr w:type="gramEnd"/>
      <w:r w:rsidRPr="00B75E77">
        <w:t xml:space="preserve"> = 400;</w:t>
      </w:r>
    </w:p>
    <w:p w14:paraId="4347B274" w14:textId="13F1FBED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this.Height</w:t>
      </w:r>
      <w:proofErr w:type="spellEnd"/>
      <w:proofErr w:type="gramEnd"/>
      <w:r w:rsidRPr="00B75E77">
        <w:t xml:space="preserve"> = 400;</w:t>
      </w:r>
    </w:p>
    <w:p w14:paraId="3095E096" w14:textId="7777777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listBoxMessages</w:t>
      </w:r>
      <w:proofErr w:type="spellEnd"/>
      <w:r w:rsidRPr="00B75E77">
        <w:t xml:space="preserve"> = new </w:t>
      </w:r>
      <w:proofErr w:type="spellStart"/>
      <w:proofErr w:type="gramStart"/>
      <w:r w:rsidRPr="00B75E77">
        <w:t>ListBox</w:t>
      </w:r>
      <w:proofErr w:type="spellEnd"/>
      <w:r w:rsidRPr="00B75E77">
        <w:t>(</w:t>
      </w:r>
      <w:proofErr w:type="gramEnd"/>
      <w:r w:rsidRPr="00B75E77">
        <w:t>);</w:t>
      </w:r>
    </w:p>
    <w:p w14:paraId="00D5A92C" w14:textId="7777777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listBoxMessages.Top</w:t>
      </w:r>
      <w:proofErr w:type="spellEnd"/>
      <w:r w:rsidRPr="00B75E77">
        <w:t xml:space="preserve"> = 20;</w:t>
      </w:r>
    </w:p>
    <w:p w14:paraId="1FC7A5D3" w14:textId="7777777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listBoxMessages.Left</w:t>
      </w:r>
      <w:proofErr w:type="spellEnd"/>
      <w:r w:rsidRPr="00B75E77">
        <w:t xml:space="preserve"> = 20;</w:t>
      </w:r>
    </w:p>
    <w:p w14:paraId="493142E7" w14:textId="7777777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listBoxMessages.Width</w:t>
      </w:r>
      <w:proofErr w:type="spellEnd"/>
      <w:r w:rsidRPr="00B75E77">
        <w:t xml:space="preserve"> = 340;</w:t>
      </w:r>
    </w:p>
    <w:p w14:paraId="1D969D4D" w14:textId="16E2014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listBoxMessages.Height</w:t>
      </w:r>
      <w:proofErr w:type="spellEnd"/>
      <w:r w:rsidRPr="00B75E77">
        <w:t xml:space="preserve"> = 300;</w:t>
      </w:r>
    </w:p>
    <w:p w14:paraId="1DB1409C" w14:textId="027E86EE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this.Controls.Add</w:t>
      </w:r>
      <w:proofErr w:type="spellEnd"/>
      <w:proofErr w:type="gramEnd"/>
      <w:r w:rsidRPr="00B75E77">
        <w:t>(</w:t>
      </w:r>
      <w:proofErr w:type="spellStart"/>
      <w:r w:rsidRPr="00B75E77">
        <w:t>listBoxMessages</w:t>
      </w:r>
      <w:proofErr w:type="spellEnd"/>
      <w:r w:rsidRPr="00B75E77">
        <w:t>);</w:t>
      </w:r>
    </w:p>
    <w:p w14:paraId="34085160" w14:textId="77777777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this.FormClosing</w:t>
      </w:r>
      <w:proofErr w:type="spellEnd"/>
      <w:proofErr w:type="gramEnd"/>
      <w:r w:rsidRPr="00B75E77">
        <w:t xml:space="preserve"> += </w:t>
      </w:r>
      <w:proofErr w:type="spellStart"/>
      <w:r w:rsidRPr="00B75E77">
        <w:t>ConsumerForm_FormClosing</w:t>
      </w:r>
      <w:proofErr w:type="spellEnd"/>
      <w:r w:rsidRPr="00B75E77">
        <w:t>;</w:t>
      </w:r>
    </w:p>
    <w:p w14:paraId="3E26AC43" w14:textId="77777777" w:rsidR="00B75E77" w:rsidRPr="00B75E77" w:rsidRDefault="00B75E77" w:rsidP="00B75E77"/>
    <w:p w14:paraId="6CAB5EC1" w14:textId="7777777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cts</w:t>
      </w:r>
      <w:proofErr w:type="spellEnd"/>
      <w:r w:rsidRPr="00B75E77">
        <w:t xml:space="preserve"> = new </w:t>
      </w:r>
      <w:proofErr w:type="spellStart"/>
      <w:proofErr w:type="gramStart"/>
      <w:r w:rsidRPr="00B75E77">
        <w:t>CancellationTokenSource</w:t>
      </w:r>
      <w:proofErr w:type="spellEnd"/>
      <w:r w:rsidRPr="00B75E77">
        <w:t>(</w:t>
      </w:r>
      <w:proofErr w:type="gramEnd"/>
      <w:r w:rsidRPr="00B75E77">
        <w:t>);</w:t>
      </w:r>
    </w:p>
    <w:p w14:paraId="055EF8D8" w14:textId="77777777" w:rsidR="00B75E77" w:rsidRPr="00B75E77" w:rsidRDefault="00B75E77" w:rsidP="00B75E77">
      <w:r w:rsidRPr="00B75E77">
        <w:t xml:space="preserve">            </w:t>
      </w:r>
      <w:proofErr w:type="spellStart"/>
      <w:r w:rsidRPr="00B75E77">
        <w:t>Task.Run</w:t>
      </w:r>
      <w:proofErr w:type="spellEnd"/>
      <w:r w:rsidRPr="00B75E77">
        <w:t xml:space="preserve">(() =&gt; </w:t>
      </w:r>
      <w:proofErr w:type="spellStart"/>
      <w:r w:rsidRPr="00B75E77">
        <w:t>ConsumeMessages</w:t>
      </w:r>
      <w:proofErr w:type="spellEnd"/>
      <w:r w:rsidRPr="00B75E77">
        <w:t>(</w:t>
      </w:r>
      <w:proofErr w:type="spellStart"/>
      <w:proofErr w:type="gramStart"/>
      <w:r w:rsidRPr="00B75E77">
        <w:t>cts.Token</w:t>
      </w:r>
      <w:proofErr w:type="spellEnd"/>
      <w:proofErr w:type="gramEnd"/>
      <w:r w:rsidRPr="00B75E77">
        <w:t>));</w:t>
      </w:r>
    </w:p>
    <w:p w14:paraId="277D2B25" w14:textId="77777777" w:rsidR="00B75E77" w:rsidRPr="00B75E77" w:rsidRDefault="00B75E77" w:rsidP="00B75E77">
      <w:r w:rsidRPr="00B75E77">
        <w:t>        }</w:t>
      </w:r>
    </w:p>
    <w:p w14:paraId="07ECF885" w14:textId="77777777" w:rsidR="00B75E77" w:rsidRPr="00B75E77" w:rsidRDefault="00B75E77" w:rsidP="00B75E77"/>
    <w:p w14:paraId="2906C422" w14:textId="77777777" w:rsidR="00B75E77" w:rsidRPr="00B75E77" w:rsidRDefault="00B75E77" w:rsidP="00B75E77">
      <w:r w:rsidRPr="00B75E77">
        <w:t xml:space="preserve">        private async Task </w:t>
      </w:r>
      <w:proofErr w:type="spellStart"/>
      <w:proofErr w:type="gramStart"/>
      <w:r w:rsidRPr="00B75E77">
        <w:t>ConsumeMessages</w:t>
      </w:r>
      <w:proofErr w:type="spellEnd"/>
      <w:r w:rsidRPr="00B75E77">
        <w:t>(</w:t>
      </w:r>
      <w:proofErr w:type="spellStart"/>
      <w:proofErr w:type="gramEnd"/>
      <w:r w:rsidRPr="00B75E77">
        <w:t>CancellationToken</w:t>
      </w:r>
      <w:proofErr w:type="spellEnd"/>
      <w:r w:rsidRPr="00B75E77">
        <w:t xml:space="preserve"> token)</w:t>
      </w:r>
    </w:p>
    <w:p w14:paraId="039F2093" w14:textId="77777777" w:rsidR="00B75E77" w:rsidRPr="00B75E77" w:rsidRDefault="00B75E77" w:rsidP="00B75E77">
      <w:r w:rsidRPr="00B75E77">
        <w:t>        {</w:t>
      </w:r>
    </w:p>
    <w:p w14:paraId="0AB1612D" w14:textId="77777777" w:rsidR="00B75E77" w:rsidRPr="00B75E77" w:rsidRDefault="00B75E77" w:rsidP="00B75E77">
      <w:r w:rsidRPr="00B75E77">
        <w:t xml:space="preserve">            var config = new </w:t>
      </w:r>
      <w:proofErr w:type="spellStart"/>
      <w:r w:rsidRPr="00B75E77">
        <w:t>ConsumerConfig</w:t>
      </w:r>
      <w:proofErr w:type="spellEnd"/>
    </w:p>
    <w:p w14:paraId="51E9B08C" w14:textId="77777777" w:rsidR="00B75E77" w:rsidRPr="00B75E77" w:rsidRDefault="00B75E77" w:rsidP="00B75E77">
      <w:r w:rsidRPr="00B75E77">
        <w:t>            {</w:t>
      </w:r>
    </w:p>
    <w:p w14:paraId="0D26C35A" w14:textId="77777777" w:rsidR="00B75E77" w:rsidRPr="00B75E77" w:rsidRDefault="00B75E77" w:rsidP="00B75E77">
      <w:r w:rsidRPr="00B75E77">
        <w:t xml:space="preserve">                </w:t>
      </w:r>
      <w:proofErr w:type="spellStart"/>
      <w:r w:rsidRPr="00B75E77">
        <w:t>BootstrapServers</w:t>
      </w:r>
      <w:proofErr w:type="spellEnd"/>
      <w:r w:rsidRPr="00B75E77">
        <w:t xml:space="preserve"> = "localhost:9092",</w:t>
      </w:r>
    </w:p>
    <w:p w14:paraId="23211B07" w14:textId="77777777" w:rsidR="00B75E77" w:rsidRPr="00B75E77" w:rsidRDefault="00B75E77" w:rsidP="00B75E77">
      <w:r w:rsidRPr="00B75E77">
        <w:lastRenderedPageBreak/>
        <w:t xml:space="preserve">                </w:t>
      </w:r>
      <w:proofErr w:type="spellStart"/>
      <w:r w:rsidRPr="00B75E77">
        <w:t>GroupId</w:t>
      </w:r>
      <w:proofErr w:type="spellEnd"/>
      <w:r w:rsidRPr="00B75E77">
        <w:t xml:space="preserve"> = "chat-group",</w:t>
      </w:r>
    </w:p>
    <w:p w14:paraId="4816B262" w14:textId="77777777" w:rsidR="00B75E77" w:rsidRPr="00B75E77" w:rsidRDefault="00B75E77" w:rsidP="00B75E77">
      <w:r w:rsidRPr="00B75E77">
        <w:t xml:space="preserve">                </w:t>
      </w:r>
      <w:proofErr w:type="spellStart"/>
      <w:r w:rsidRPr="00B75E77">
        <w:t>AutoOffsetReset</w:t>
      </w:r>
      <w:proofErr w:type="spellEnd"/>
      <w:r w:rsidRPr="00B75E77">
        <w:t xml:space="preserve"> = </w:t>
      </w:r>
      <w:proofErr w:type="spellStart"/>
      <w:r w:rsidRPr="00B75E77">
        <w:t>AutoOffsetReset.Earliest</w:t>
      </w:r>
      <w:proofErr w:type="spellEnd"/>
    </w:p>
    <w:p w14:paraId="29C64773" w14:textId="77777777" w:rsidR="00B75E77" w:rsidRPr="00B75E77" w:rsidRDefault="00B75E77" w:rsidP="00B75E77">
      <w:r w:rsidRPr="00B75E77">
        <w:t>            };</w:t>
      </w:r>
    </w:p>
    <w:p w14:paraId="36AFC532" w14:textId="77777777" w:rsidR="00B75E77" w:rsidRPr="00B75E77" w:rsidRDefault="00B75E77" w:rsidP="00B75E77"/>
    <w:p w14:paraId="102CCE68" w14:textId="77777777" w:rsidR="00B75E77" w:rsidRPr="00B75E77" w:rsidRDefault="00B75E77" w:rsidP="00B75E77">
      <w:r w:rsidRPr="00B75E77">
        <w:t xml:space="preserve">            using var consumer = new </w:t>
      </w:r>
      <w:proofErr w:type="spellStart"/>
      <w:r w:rsidRPr="00B75E77">
        <w:t>ConsumerBuilder</w:t>
      </w:r>
      <w:proofErr w:type="spellEnd"/>
      <w:r w:rsidRPr="00B75E77">
        <w:t>&lt;Ignore, string&gt;(config</w:t>
      </w:r>
      <w:proofErr w:type="gramStart"/>
      <w:r w:rsidRPr="00B75E77">
        <w:t>).Build</w:t>
      </w:r>
      <w:proofErr w:type="gramEnd"/>
      <w:r w:rsidRPr="00B75E77">
        <w:t>();</w:t>
      </w:r>
    </w:p>
    <w:p w14:paraId="2237647A" w14:textId="43496BEC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consumer.Subscribe</w:t>
      </w:r>
      <w:proofErr w:type="spellEnd"/>
      <w:proofErr w:type="gramEnd"/>
      <w:r w:rsidRPr="00B75E77">
        <w:t>("chat-topic");</w:t>
      </w:r>
    </w:p>
    <w:p w14:paraId="421658A3" w14:textId="77777777" w:rsidR="00B75E77" w:rsidRPr="00B75E77" w:rsidRDefault="00B75E77" w:rsidP="00B75E77">
      <w:r w:rsidRPr="00B75E77">
        <w:t>            try</w:t>
      </w:r>
    </w:p>
    <w:p w14:paraId="6E534785" w14:textId="77777777" w:rsidR="00B75E77" w:rsidRPr="00B75E77" w:rsidRDefault="00B75E77" w:rsidP="00B75E77">
      <w:r w:rsidRPr="00B75E77">
        <w:t>            {</w:t>
      </w:r>
    </w:p>
    <w:p w14:paraId="0BEB9F26" w14:textId="77777777" w:rsidR="00B75E77" w:rsidRPr="00B75E77" w:rsidRDefault="00B75E77" w:rsidP="00B75E77">
      <w:r w:rsidRPr="00B75E77">
        <w:t xml:space="preserve">                while </w:t>
      </w:r>
      <w:proofErr w:type="gramStart"/>
      <w:r w:rsidRPr="00B75E77">
        <w:t>(!</w:t>
      </w:r>
      <w:proofErr w:type="spellStart"/>
      <w:r w:rsidRPr="00B75E77">
        <w:t>token</w:t>
      </w:r>
      <w:proofErr w:type="gramEnd"/>
      <w:r w:rsidRPr="00B75E77">
        <w:t>.IsCancellationRequested</w:t>
      </w:r>
      <w:proofErr w:type="spellEnd"/>
      <w:r w:rsidRPr="00B75E77">
        <w:t>)</w:t>
      </w:r>
    </w:p>
    <w:p w14:paraId="69452295" w14:textId="77777777" w:rsidR="00B75E77" w:rsidRPr="00B75E77" w:rsidRDefault="00B75E77" w:rsidP="00B75E77">
      <w:r w:rsidRPr="00B75E77">
        <w:t>                {</w:t>
      </w:r>
    </w:p>
    <w:p w14:paraId="1C4CADA9" w14:textId="77777777" w:rsidR="00B75E77" w:rsidRPr="00B75E77" w:rsidRDefault="00B75E77" w:rsidP="00B75E77">
      <w:r w:rsidRPr="00B75E77">
        <w:t>                    try</w:t>
      </w:r>
    </w:p>
    <w:p w14:paraId="44AEE5B7" w14:textId="77777777" w:rsidR="00B75E77" w:rsidRPr="00B75E77" w:rsidRDefault="00B75E77" w:rsidP="00B75E77">
      <w:r w:rsidRPr="00B75E77">
        <w:t>                    {</w:t>
      </w:r>
    </w:p>
    <w:p w14:paraId="04AF759A" w14:textId="77777777" w:rsidR="00B75E77" w:rsidRPr="00B75E77" w:rsidRDefault="00B75E77" w:rsidP="00B75E77">
      <w:r w:rsidRPr="00B75E77">
        <w:t xml:space="preserve">                        var </w:t>
      </w:r>
      <w:proofErr w:type="spellStart"/>
      <w:r w:rsidRPr="00B75E77">
        <w:t>consumeResult</w:t>
      </w:r>
      <w:proofErr w:type="spellEnd"/>
      <w:r w:rsidRPr="00B75E77">
        <w:t xml:space="preserve"> = </w:t>
      </w:r>
      <w:proofErr w:type="spellStart"/>
      <w:proofErr w:type="gramStart"/>
      <w:r w:rsidRPr="00B75E77">
        <w:t>consumer.Consume</w:t>
      </w:r>
      <w:proofErr w:type="spellEnd"/>
      <w:proofErr w:type="gramEnd"/>
      <w:r w:rsidRPr="00B75E77">
        <w:t>(token);</w:t>
      </w:r>
    </w:p>
    <w:p w14:paraId="5A3F396F" w14:textId="77777777" w:rsidR="00B75E77" w:rsidRPr="00B75E77" w:rsidRDefault="00B75E77" w:rsidP="00B75E77">
      <w:r w:rsidRPr="00B75E77">
        <w:t>                        if (</w:t>
      </w:r>
      <w:proofErr w:type="spellStart"/>
      <w:proofErr w:type="gramStart"/>
      <w:r w:rsidRPr="00B75E77">
        <w:t>consumeResult</w:t>
      </w:r>
      <w:proofErr w:type="spellEnd"/>
      <w:r w:rsidRPr="00B75E77">
        <w:t xml:space="preserve"> !</w:t>
      </w:r>
      <w:proofErr w:type="gramEnd"/>
      <w:r w:rsidRPr="00B75E77">
        <w:t>= null &amp;</w:t>
      </w:r>
      <w:proofErr w:type="gramStart"/>
      <w:r w:rsidRPr="00B75E77">
        <w:t>&amp; !</w:t>
      </w:r>
      <w:proofErr w:type="spellStart"/>
      <w:r w:rsidRPr="00B75E77">
        <w:t>string</w:t>
      </w:r>
      <w:proofErr w:type="gramEnd"/>
      <w:r w:rsidRPr="00B75E77">
        <w:t>.</w:t>
      </w:r>
      <w:proofErr w:type="gramStart"/>
      <w:r w:rsidRPr="00B75E77">
        <w:t>IsNullOrWhiteSpace</w:t>
      </w:r>
      <w:proofErr w:type="spellEnd"/>
      <w:r w:rsidRPr="00B75E77">
        <w:t>(</w:t>
      </w:r>
      <w:proofErr w:type="spellStart"/>
      <w:r w:rsidRPr="00B75E77">
        <w:t>consumeResult.Message.Value</w:t>
      </w:r>
      <w:proofErr w:type="spellEnd"/>
      <w:proofErr w:type="gramEnd"/>
      <w:r w:rsidRPr="00B75E77">
        <w:t>))</w:t>
      </w:r>
    </w:p>
    <w:p w14:paraId="468B42C5" w14:textId="77777777" w:rsidR="00B75E77" w:rsidRPr="00B75E77" w:rsidRDefault="00B75E77" w:rsidP="00B75E77">
      <w:r w:rsidRPr="00B75E77">
        <w:t>                        {</w:t>
      </w:r>
    </w:p>
    <w:p w14:paraId="678D6B89" w14:textId="77777777" w:rsidR="00B75E77" w:rsidRPr="00B75E77" w:rsidRDefault="00B75E77" w:rsidP="00B75E77">
      <w:r w:rsidRPr="00B75E77">
        <w:t xml:space="preserve">                            </w:t>
      </w:r>
      <w:proofErr w:type="spellStart"/>
      <w:proofErr w:type="gramStart"/>
      <w:r w:rsidRPr="00B75E77">
        <w:t>AddMessageToListBox</w:t>
      </w:r>
      <w:proofErr w:type="spellEnd"/>
      <w:r w:rsidRPr="00B75E77">
        <w:t>(</w:t>
      </w:r>
      <w:proofErr w:type="spellStart"/>
      <w:r w:rsidRPr="00B75E77">
        <w:t>consumeResult.Message.Value</w:t>
      </w:r>
      <w:proofErr w:type="spellEnd"/>
      <w:proofErr w:type="gramEnd"/>
      <w:r w:rsidRPr="00B75E77">
        <w:t>);</w:t>
      </w:r>
    </w:p>
    <w:p w14:paraId="37635D28" w14:textId="77777777" w:rsidR="00B75E77" w:rsidRPr="00B75E77" w:rsidRDefault="00B75E77" w:rsidP="00B75E77">
      <w:r w:rsidRPr="00B75E77">
        <w:t>                        }</w:t>
      </w:r>
    </w:p>
    <w:p w14:paraId="79F9A111" w14:textId="77777777" w:rsidR="00B75E77" w:rsidRPr="00B75E77" w:rsidRDefault="00B75E77" w:rsidP="00B75E77">
      <w:r w:rsidRPr="00B75E77">
        <w:t>                    }</w:t>
      </w:r>
    </w:p>
    <w:p w14:paraId="78A50BB3" w14:textId="77777777" w:rsidR="00B75E77" w:rsidRPr="00B75E77" w:rsidRDefault="00B75E77" w:rsidP="00B75E77">
      <w:r w:rsidRPr="00B75E77">
        <w:t>                    catch (</w:t>
      </w:r>
      <w:proofErr w:type="spellStart"/>
      <w:r w:rsidRPr="00B75E77">
        <w:t>ConsumeException</w:t>
      </w:r>
      <w:proofErr w:type="spellEnd"/>
      <w:r w:rsidRPr="00B75E77">
        <w:t xml:space="preserve"> e)</w:t>
      </w:r>
    </w:p>
    <w:p w14:paraId="6EBEBC0C" w14:textId="77777777" w:rsidR="00B75E77" w:rsidRPr="00B75E77" w:rsidRDefault="00B75E77" w:rsidP="00B75E77">
      <w:r w:rsidRPr="00B75E77">
        <w:t>                    {</w:t>
      </w:r>
    </w:p>
    <w:p w14:paraId="26411976" w14:textId="77777777" w:rsidR="00B75E77" w:rsidRPr="00B75E77" w:rsidRDefault="00B75E77" w:rsidP="00B75E77">
      <w:r w:rsidRPr="00B75E77">
        <w:t xml:space="preserve">                        </w:t>
      </w:r>
      <w:proofErr w:type="spellStart"/>
      <w:r w:rsidRPr="00B75E77">
        <w:t>Console.WriteLine</w:t>
      </w:r>
      <w:proofErr w:type="spellEnd"/>
      <w:r w:rsidRPr="00B75E77">
        <w:t>($"Consume error: {</w:t>
      </w:r>
      <w:proofErr w:type="spellStart"/>
      <w:proofErr w:type="gramStart"/>
      <w:r w:rsidRPr="00B75E77">
        <w:t>e.Error.Reason</w:t>
      </w:r>
      <w:proofErr w:type="spellEnd"/>
      <w:proofErr w:type="gramEnd"/>
      <w:r w:rsidRPr="00B75E77">
        <w:t>}");</w:t>
      </w:r>
    </w:p>
    <w:p w14:paraId="2A7A9C82" w14:textId="77777777" w:rsidR="00B75E77" w:rsidRPr="00B75E77" w:rsidRDefault="00B75E77" w:rsidP="00B75E77">
      <w:r w:rsidRPr="00B75E77">
        <w:t>                    }</w:t>
      </w:r>
    </w:p>
    <w:p w14:paraId="3CD2FC7F" w14:textId="77777777" w:rsidR="00B75E77" w:rsidRPr="00B75E77" w:rsidRDefault="00B75E77" w:rsidP="00B75E77">
      <w:r w:rsidRPr="00B75E77">
        <w:t>                }</w:t>
      </w:r>
    </w:p>
    <w:p w14:paraId="052D62BE" w14:textId="77777777" w:rsidR="00B75E77" w:rsidRPr="00B75E77" w:rsidRDefault="00B75E77" w:rsidP="00B75E77">
      <w:r w:rsidRPr="00B75E77">
        <w:t>            }</w:t>
      </w:r>
    </w:p>
    <w:p w14:paraId="3931B4E4" w14:textId="77777777" w:rsidR="00B75E77" w:rsidRPr="00B75E77" w:rsidRDefault="00B75E77" w:rsidP="00B75E77">
      <w:r w:rsidRPr="00B75E77">
        <w:t>            catch (</w:t>
      </w:r>
      <w:proofErr w:type="spellStart"/>
      <w:r w:rsidRPr="00B75E77">
        <w:t>OperationCanceledException</w:t>
      </w:r>
      <w:proofErr w:type="spellEnd"/>
      <w:r w:rsidRPr="00B75E77">
        <w:t>)</w:t>
      </w:r>
    </w:p>
    <w:p w14:paraId="42F56C90" w14:textId="77777777" w:rsidR="00B75E77" w:rsidRPr="00B75E77" w:rsidRDefault="00B75E77" w:rsidP="00B75E77">
      <w:r w:rsidRPr="00B75E77">
        <w:t>            {</w:t>
      </w:r>
    </w:p>
    <w:p w14:paraId="5C52B311" w14:textId="6BF1F39B" w:rsidR="00B75E77" w:rsidRPr="00B75E77" w:rsidRDefault="00B75E77" w:rsidP="00B75E77">
      <w:r w:rsidRPr="00B75E77">
        <w:t>           </w:t>
      </w:r>
      <w:r>
        <w:t>//nothing here</w:t>
      </w:r>
    </w:p>
    <w:p w14:paraId="6BAC7C73" w14:textId="77777777" w:rsidR="00B75E77" w:rsidRPr="00B75E77" w:rsidRDefault="00B75E77" w:rsidP="00B75E77">
      <w:r w:rsidRPr="00B75E77">
        <w:lastRenderedPageBreak/>
        <w:t>            }</w:t>
      </w:r>
    </w:p>
    <w:p w14:paraId="532F297C" w14:textId="77777777" w:rsidR="00B75E77" w:rsidRPr="00B75E77" w:rsidRDefault="00B75E77" w:rsidP="00B75E77">
      <w:r w:rsidRPr="00B75E77">
        <w:t>            finally</w:t>
      </w:r>
    </w:p>
    <w:p w14:paraId="53574E7D" w14:textId="77777777" w:rsidR="00B75E77" w:rsidRPr="00B75E77" w:rsidRDefault="00B75E77" w:rsidP="00B75E77">
      <w:r w:rsidRPr="00B75E77">
        <w:t>            {</w:t>
      </w:r>
    </w:p>
    <w:p w14:paraId="576B0672" w14:textId="77777777" w:rsidR="00B75E77" w:rsidRPr="00B75E77" w:rsidRDefault="00B75E77" w:rsidP="00B75E77">
      <w:r w:rsidRPr="00B75E77">
        <w:t xml:space="preserve">                </w:t>
      </w:r>
      <w:proofErr w:type="spellStart"/>
      <w:proofErr w:type="gramStart"/>
      <w:r w:rsidRPr="00B75E77">
        <w:t>consumer.Close</w:t>
      </w:r>
      <w:proofErr w:type="spellEnd"/>
      <w:proofErr w:type="gramEnd"/>
      <w:r w:rsidRPr="00B75E77">
        <w:t>();</w:t>
      </w:r>
    </w:p>
    <w:p w14:paraId="3FE338FA" w14:textId="77777777" w:rsidR="00B75E77" w:rsidRPr="00B75E77" w:rsidRDefault="00B75E77" w:rsidP="00B75E77">
      <w:r w:rsidRPr="00B75E77">
        <w:t>            }</w:t>
      </w:r>
    </w:p>
    <w:p w14:paraId="26038D75" w14:textId="062C4FE0" w:rsidR="00B75E77" w:rsidRPr="00B75E77" w:rsidRDefault="00B75E77" w:rsidP="00B75E77">
      <w:r w:rsidRPr="00B75E77">
        <w:t>        }</w:t>
      </w:r>
    </w:p>
    <w:p w14:paraId="715680E4" w14:textId="77777777" w:rsidR="00B75E77" w:rsidRPr="00B75E77" w:rsidRDefault="00B75E77" w:rsidP="00B75E77">
      <w:r w:rsidRPr="00B75E77">
        <w:t xml:space="preserve">        private void </w:t>
      </w:r>
      <w:proofErr w:type="spellStart"/>
      <w:proofErr w:type="gramStart"/>
      <w:r w:rsidRPr="00B75E77">
        <w:t>AddMessageToListBox</w:t>
      </w:r>
      <w:proofErr w:type="spellEnd"/>
      <w:r w:rsidRPr="00B75E77">
        <w:t>(</w:t>
      </w:r>
      <w:proofErr w:type="gramEnd"/>
      <w:r w:rsidRPr="00B75E77">
        <w:t>string message)</w:t>
      </w:r>
    </w:p>
    <w:p w14:paraId="1E9B9E4C" w14:textId="77777777" w:rsidR="00B75E77" w:rsidRPr="00B75E77" w:rsidRDefault="00B75E77" w:rsidP="00B75E77">
      <w:r w:rsidRPr="00B75E77">
        <w:t>        {</w:t>
      </w:r>
    </w:p>
    <w:p w14:paraId="531479A3" w14:textId="77777777" w:rsidR="00B75E77" w:rsidRPr="00B75E77" w:rsidRDefault="00B75E77" w:rsidP="00B75E77">
      <w:r w:rsidRPr="00B75E77">
        <w:t>            if (</w:t>
      </w:r>
      <w:proofErr w:type="spellStart"/>
      <w:r w:rsidRPr="00B75E77">
        <w:t>listBoxMessages.InvokeRequired</w:t>
      </w:r>
      <w:proofErr w:type="spellEnd"/>
      <w:r w:rsidRPr="00B75E77">
        <w:t>)</w:t>
      </w:r>
    </w:p>
    <w:p w14:paraId="538B4C9D" w14:textId="77777777" w:rsidR="00B75E77" w:rsidRPr="00B75E77" w:rsidRDefault="00B75E77" w:rsidP="00B75E77">
      <w:r w:rsidRPr="00B75E77">
        <w:t>            {</w:t>
      </w:r>
    </w:p>
    <w:p w14:paraId="2206FA2E" w14:textId="77777777" w:rsidR="00B75E77" w:rsidRPr="00B75E77" w:rsidRDefault="00B75E77" w:rsidP="00B75E77">
      <w:r w:rsidRPr="00B75E77">
        <w:t xml:space="preserve">                </w:t>
      </w:r>
      <w:proofErr w:type="spellStart"/>
      <w:r w:rsidRPr="00B75E77">
        <w:t>listBoxMessages.Invoke</w:t>
      </w:r>
      <w:proofErr w:type="spellEnd"/>
      <w:r w:rsidRPr="00B75E77">
        <w:t>(new Action&lt;string&gt;(</w:t>
      </w:r>
      <w:proofErr w:type="spellStart"/>
      <w:r w:rsidRPr="00B75E77">
        <w:t>AddMessageToListBox</w:t>
      </w:r>
      <w:proofErr w:type="spellEnd"/>
      <w:r w:rsidRPr="00B75E77">
        <w:t>), message);</w:t>
      </w:r>
    </w:p>
    <w:p w14:paraId="00B873B5" w14:textId="77777777" w:rsidR="00B75E77" w:rsidRPr="00B75E77" w:rsidRDefault="00B75E77" w:rsidP="00B75E77">
      <w:r w:rsidRPr="00B75E77">
        <w:t>            }</w:t>
      </w:r>
    </w:p>
    <w:p w14:paraId="3F3B94AF" w14:textId="77777777" w:rsidR="00B75E77" w:rsidRPr="00B75E77" w:rsidRDefault="00B75E77" w:rsidP="00B75E77">
      <w:r w:rsidRPr="00B75E77">
        <w:t>            else</w:t>
      </w:r>
    </w:p>
    <w:p w14:paraId="6BC3E4AD" w14:textId="77777777" w:rsidR="00B75E77" w:rsidRPr="00B75E77" w:rsidRDefault="00B75E77" w:rsidP="00B75E77">
      <w:r w:rsidRPr="00B75E77">
        <w:t>            {</w:t>
      </w:r>
    </w:p>
    <w:p w14:paraId="5528A3C1" w14:textId="77777777" w:rsidR="00B75E77" w:rsidRPr="00B75E77" w:rsidRDefault="00B75E77" w:rsidP="00B75E77">
      <w:r w:rsidRPr="00B75E77">
        <w:t xml:space="preserve">                </w:t>
      </w:r>
      <w:proofErr w:type="spellStart"/>
      <w:proofErr w:type="gramStart"/>
      <w:r w:rsidRPr="00B75E77">
        <w:t>listBoxMessages.Items.Add</w:t>
      </w:r>
      <w:proofErr w:type="spellEnd"/>
      <w:proofErr w:type="gramEnd"/>
      <w:r w:rsidRPr="00B75E77">
        <w:t>(message);</w:t>
      </w:r>
    </w:p>
    <w:p w14:paraId="131EF3F7" w14:textId="77777777" w:rsidR="00B75E77" w:rsidRPr="00B75E77" w:rsidRDefault="00B75E77" w:rsidP="00B75E77">
      <w:r w:rsidRPr="00B75E77">
        <w:t>            }</w:t>
      </w:r>
    </w:p>
    <w:p w14:paraId="2581FDD5" w14:textId="77777777" w:rsidR="00B75E77" w:rsidRPr="00B75E77" w:rsidRDefault="00B75E77" w:rsidP="00B75E77">
      <w:r w:rsidRPr="00B75E77">
        <w:t>        }</w:t>
      </w:r>
    </w:p>
    <w:p w14:paraId="4CBD3409" w14:textId="77777777" w:rsidR="00B75E77" w:rsidRPr="00B75E77" w:rsidRDefault="00B75E77" w:rsidP="00B75E77">
      <w:r w:rsidRPr="00B75E77">
        <w:t xml:space="preserve">        private void </w:t>
      </w:r>
      <w:proofErr w:type="spellStart"/>
      <w:r w:rsidRPr="00B75E77">
        <w:t>ConsumerForm_</w:t>
      </w:r>
      <w:proofErr w:type="gramStart"/>
      <w:r w:rsidRPr="00B75E77">
        <w:t>FormClosing</w:t>
      </w:r>
      <w:proofErr w:type="spellEnd"/>
      <w:r w:rsidRPr="00B75E77">
        <w:t>(</w:t>
      </w:r>
      <w:proofErr w:type="gramEnd"/>
      <w:r w:rsidRPr="00B75E77">
        <w:t xml:space="preserve">object sender, </w:t>
      </w:r>
      <w:proofErr w:type="spellStart"/>
      <w:r w:rsidRPr="00B75E77">
        <w:t>FormClosingEventArgs</w:t>
      </w:r>
      <w:proofErr w:type="spellEnd"/>
      <w:r w:rsidRPr="00B75E77">
        <w:t xml:space="preserve"> e)</w:t>
      </w:r>
    </w:p>
    <w:p w14:paraId="118209A0" w14:textId="77777777" w:rsidR="00B75E77" w:rsidRPr="00B75E77" w:rsidRDefault="00B75E77" w:rsidP="00B75E77">
      <w:r w:rsidRPr="00B75E77">
        <w:t>        {</w:t>
      </w:r>
    </w:p>
    <w:p w14:paraId="44B7F61F" w14:textId="77777777" w:rsidR="00B75E77" w:rsidRPr="00B75E77" w:rsidRDefault="00B75E77" w:rsidP="00B75E77">
      <w:r w:rsidRPr="00B75E77">
        <w:t xml:space="preserve">            </w:t>
      </w:r>
      <w:proofErr w:type="spellStart"/>
      <w:proofErr w:type="gramStart"/>
      <w:r w:rsidRPr="00B75E77">
        <w:t>cts.Cancel</w:t>
      </w:r>
      <w:proofErr w:type="spellEnd"/>
      <w:proofErr w:type="gramEnd"/>
      <w:r w:rsidRPr="00B75E77">
        <w:t>();</w:t>
      </w:r>
    </w:p>
    <w:p w14:paraId="6069E98A" w14:textId="77777777" w:rsidR="00B75E77" w:rsidRPr="00B75E77" w:rsidRDefault="00B75E77" w:rsidP="00B75E77">
      <w:r w:rsidRPr="00B75E77">
        <w:t>        }</w:t>
      </w:r>
    </w:p>
    <w:p w14:paraId="5A312AA6" w14:textId="77777777" w:rsidR="00B75E77" w:rsidRPr="00B75E77" w:rsidRDefault="00B75E77" w:rsidP="00B75E77">
      <w:r w:rsidRPr="00B75E77">
        <w:t>    }</w:t>
      </w:r>
    </w:p>
    <w:p w14:paraId="2B3E0224" w14:textId="77777777" w:rsidR="00B75E77" w:rsidRPr="00B75E77" w:rsidRDefault="00B75E77" w:rsidP="00B75E77">
      <w:r w:rsidRPr="00B75E77">
        <w:t>}</w:t>
      </w:r>
    </w:p>
    <w:p w14:paraId="04E4DEC5" w14:textId="77777777" w:rsidR="00B75E77" w:rsidRPr="00B75E77" w:rsidRDefault="00B75E77" w:rsidP="00B75E77"/>
    <w:p w14:paraId="3E518EFD" w14:textId="77777777" w:rsidR="00B75E77" w:rsidRDefault="00B75E77" w:rsidP="00C361F9"/>
    <w:p w14:paraId="1041DD90" w14:textId="42BC952A" w:rsidR="00FD7744" w:rsidRPr="00776C4B" w:rsidRDefault="00FD7744" w:rsidP="00C361F9">
      <w:pPr>
        <w:rPr>
          <w:b/>
          <w:bCs/>
        </w:rPr>
      </w:pPr>
      <w:proofErr w:type="spellStart"/>
      <w:r w:rsidRPr="00776C4B">
        <w:rPr>
          <w:b/>
          <w:bCs/>
        </w:rPr>
        <w:t>ChatForm.cs</w:t>
      </w:r>
      <w:proofErr w:type="spellEnd"/>
      <w:r w:rsidRPr="00776C4B">
        <w:rPr>
          <w:b/>
          <w:bCs/>
        </w:rPr>
        <w:t>:</w:t>
      </w:r>
    </w:p>
    <w:p w14:paraId="60013E61" w14:textId="435ADFA0" w:rsidR="00C361F9" w:rsidRPr="00C361F9" w:rsidRDefault="00C361F9" w:rsidP="00C361F9">
      <w:r w:rsidRPr="00C361F9">
        <w:t>using System;</w:t>
      </w:r>
    </w:p>
    <w:p w14:paraId="2AC2EB07" w14:textId="77777777" w:rsidR="00C361F9" w:rsidRPr="00C361F9" w:rsidRDefault="00C361F9" w:rsidP="00C361F9">
      <w:r w:rsidRPr="00C361F9">
        <w:t xml:space="preserve">using </w:t>
      </w:r>
      <w:proofErr w:type="spellStart"/>
      <w:proofErr w:type="gramStart"/>
      <w:r w:rsidRPr="00C361F9">
        <w:t>System.Windows.Forms</w:t>
      </w:r>
      <w:proofErr w:type="spellEnd"/>
      <w:proofErr w:type="gramEnd"/>
      <w:r w:rsidRPr="00C361F9">
        <w:t>;</w:t>
      </w:r>
    </w:p>
    <w:p w14:paraId="4C0412BC" w14:textId="43C4C826" w:rsidR="00C361F9" w:rsidRPr="00C361F9" w:rsidRDefault="00C361F9" w:rsidP="00C361F9">
      <w:r w:rsidRPr="00C361F9">
        <w:lastRenderedPageBreak/>
        <w:t xml:space="preserve">using </w:t>
      </w:r>
      <w:proofErr w:type="spellStart"/>
      <w:r w:rsidRPr="00C361F9">
        <w:t>Confluent.Kafka</w:t>
      </w:r>
      <w:proofErr w:type="spellEnd"/>
      <w:r w:rsidRPr="00C361F9">
        <w:t>;</w:t>
      </w:r>
    </w:p>
    <w:p w14:paraId="534F8E43" w14:textId="77777777" w:rsidR="00C361F9" w:rsidRPr="00C361F9" w:rsidRDefault="00C361F9" w:rsidP="00C361F9">
      <w:r w:rsidRPr="00C361F9">
        <w:t xml:space="preserve">namespace </w:t>
      </w:r>
      <w:proofErr w:type="spellStart"/>
      <w:r w:rsidRPr="00C361F9">
        <w:t>KafkaChatManual</w:t>
      </w:r>
      <w:proofErr w:type="spellEnd"/>
    </w:p>
    <w:p w14:paraId="2E11839F" w14:textId="77777777" w:rsidR="00C361F9" w:rsidRPr="00C361F9" w:rsidRDefault="00C361F9" w:rsidP="00C361F9">
      <w:r w:rsidRPr="00C361F9">
        <w:t>{</w:t>
      </w:r>
    </w:p>
    <w:p w14:paraId="70F33816" w14:textId="77777777" w:rsidR="00C361F9" w:rsidRPr="00C361F9" w:rsidRDefault="00C361F9" w:rsidP="00C361F9">
      <w:r w:rsidRPr="00C361F9">
        <w:t xml:space="preserve">    public class </w:t>
      </w:r>
      <w:proofErr w:type="gramStart"/>
      <w:r w:rsidRPr="00C361F9">
        <w:t>ChatForm :</w:t>
      </w:r>
      <w:proofErr w:type="gramEnd"/>
      <w:r w:rsidRPr="00C361F9">
        <w:t xml:space="preserve"> Form</w:t>
      </w:r>
    </w:p>
    <w:p w14:paraId="3DBB8F37" w14:textId="77777777" w:rsidR="00C361F9" w:rsidRPr="00C361F9" w:rsidRDefault="00C361F9" w:rsidP="00C361F9">
      <w:r w:rsidRPr="00C361F9">
        <w:t xml:space="preserve">    {</w:t>
      </w:r>
    </w:p>
    <w:p w14:paraId="5F72081F" w14:textId="77777777" w:rsidR="00C361F9" w:rsidRPr="00C361F9" w:rsidRDefault="00C361F9" w:rsidP="00C361F9">
      <w:r w:rsidRPr="00C361F9">
        <w:t xml:space="preserve">        private Label </w:t>
      </w:r>
      <w:proofErr w:type="spellStart"/>
      <w:r w:rsidRPr="00C361F9">
        <w:t>lblPrompt</w:t>
      </w:r>
      <w:proofErr w:type="spellEnd"/>
      <w:r w:rsidRPr="00C361F9">
        <w:t>;</w:t>
      </w:r>
    </w:p>
    <w:p w14:paraId="34AE709E" w14:textId="77777777" w:rsidR="00C361F9" w:rsidRPr="00C361F9" w:rsidRDefault="00C361F9" w:rsidP="00C361F9">
      <w:r w:rsidRPr="00C361F9">
        <w:t xml:space="preserve">        private </w:t>
      </w:r>
      <w:proofErr w:type="spellStart"/>
      <w:r w:rsidRPr="00C361F9">
        <w:t>TextBox</w:t>
      </w:r>
      <w:proofErr w:type="spellEnd"/>
      <w:r w:rsidRPr="00C361F9">
        <w:t xml:space="preserve"> </w:t>
      </w:r>
      <w:proofErr w:type="spellStart"/>
      <w:r w:rsidRPr="00C361F9">
        <w:t>txtMessage</w:t>
      </w:r>
      <w:proofErr w:type="spellEnd"/>
      <w:r w:rsidRPr="00C361F9">
        <w:t>;</w:t>
      </w:r>
    </w:p>
    <w:p w14:paraId="232331B2" w14:textId="77777777" w:rsidR="00C361F9" w:rsidRPr="00C361F9" w:rsidRDefault="00C361F9" w:rsidP="00C361F9">
      <w:r w:rsidRPr="00C361F9">
        <w:t xml:space="preserve">        private Button </w:t>
      </w:r>
      <w:proofErr w:type="spellStart"/>
      <w:r w:rsidRPr="00C361F9">
        <w:t>btnSend</w:t>
      </w:r>
      <w:proofErr w:type="spellEnd"/>
      <w:r w:rsidRPr="00C361F9">
        <w:t>;</w:t>
      </w:r>
    </w:p>
    <w:p w14:paraId="736B58DB" w14:textId="478C6F07" w:rsidR="00C361F9" w:rsidRPr="00C361F9" w:rsidRDefault="00C361F9" w:rsidP="00C361F9">
      <w:r w:rsidRPr="00C361F9">
        <w:t xml:space="preserve">        private Button </w:t>
      </w:r>
      <w:proofErr w:type="spellStart"/>
      <w:r w:rsidRPr="00C361F9">
        <w:t>btnCancel</w:t>
      </w:r>
      <w:proofErr w:type="spellEnd"/>
      <w:r w:rsidRPr="00C361F9">
        <w:t>;</w:t>
      </w:r>
    </w:p>
    <w:p w14:paraId="783CC8C9" w14:textId="77777777" w:rsidR="00C361F9" w:rsidRPr="00C361F9" w:rsidRDefault="00C361F9" w:rsidP="00C361F9">
      <w:r w:rsidRPr="00C361F9">
        <w:t xml:space="preserve">        public </w:t>
      </w:r>
      <w:proofErr w:type="gramStart"/>
      <w:r w:rsidRPr="00C361F9">
        <w:t>ChatForm(</w:t>
      </w:r>
      <w:proofErr w:type="gramEnd"/>
      <w:r w:rsidRPr="00C361F9">
        <w:t>)</w:t>
      </w:r>
    </w:p>
    <w:p w14:paraId="5C734D37" w14:textId="281F0C95" w:rsidR="00C361F9" w:rsidRPr="00C361F9" w:rsidRDefault="00C361F9" w:rsidP="00C361F9">
      <w:r w:rsidRPr="00C361F9">
        <w:t xml:space="preserve">        {</w:t>
      </w:r>
    </w:p>
    <w:p w14:paraId="4E66256D" w14:textId="77777777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this.Text</w:t>
      </w:r>
      <w:proofErr w:type="spellEnd"/>
      <w:proofErr w:type="gramEnd"/>
      <w:r w:rsidRPr="00C361F9">
        <w:t xml:space="preserve"> = "Kafka Chat";</w:t>
      </w:r>
    </w:p>
    <w:p w14:paraId="3FB69666" w14:textId="77777777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this.Width</w:t>
      </w:r>
      <w:proofErr w:type="spellEnd"/>
      <w:proofErr w:type="gramEnd"/>
      <w:r w:rsidRPr="00C361F9">
        <w:t xml:space="preserve"> = 400;</w:t>
      </w:r>
    </w:p>
    <w:p w14:paraId="0473E29F" w14:textId="50377D35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this.Height</w:t>
      </w:r>
      <w:proofErr w:type="spellEnd"/>
      <w:proofErr w:type="gramEnd"/>
      <w:r w:rsidRPr="00C361F9">
        <w:t xml:space="preserve"> = 200;</w:t>
      </w:r>
    </w:p>
    <w:p w14:paraId="6CC99EB0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lblPrompt</w:t>
      </w:r>
      <w:proofErr w:type="spellEnd"/>
      <w:r w:rsidRPr="00C361F9">
        <w:t xml:space="preserve"> = new </w:t>
      </w:r>
      <w:proofErr w:type="gramStart"/>
      <w:r w:rsidRPr="00C361F9">
        <w:t>Label(</w:t>
      </w:r>
      <w:proofErr w:type="gramEnd"/>
      <w:r w:rsidRPr="00C361F9">
        <w:t>);</w:t>
      </w:r>
    </w:p>
    <w:p w14:paraId="0DD9B73C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lblPrompt.Text</w:t>
      </w:r>
      <w:proofErr w:type="spellEnd"/>
      <w:r w:rsidRPr="00C361F9">
        <w:t xml:space="preserve"> = "Please enter your message here:";</w:t>
      </w:r>
    </w:p>
    <w:p w14:paraId="74571E7C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lblPrompt.Top</w:t>
      </w:r>
      <w:proofErr w:type="spellEnd"/>
      <w:r w:rsidRPr="00C361F9">
        <w:t xml:space="preserve"> = 20;</w:t>
      </w:r>
    </w:p>
    <w:p w14:paraId="4D3962E6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lblPrompt.Left</w:t>
      </w:r>
      <w:proofErr w:type="spellEnd"/>
      <w:r w:rsidRPr="00C361F9">
        <w:t xml:space="preserve"> = 20;</w:t>
      </w:r>
    </w:p>
    <w:p w14:paraId="2D93E21B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lblPrompt.Width</w:t>
      </w:r>
      <w:proofErr w:type="spellEnd"/>
      <w:r w:rsidRPr="00C361F9">
        <w:t xml:space="preserve"> = 300;</w:t>
      </w:r>
    </w:p>
    <w:p w14:paraId="713FE36D" w14:textId="7708CC5E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this.Controls.Add</w:t>
      </w:r>
      <w:proofErr w:type="spellEnd"/>
      <w:proofErr w:type="gramEnd"/>
      <w:r w:rsidRPr="00C361F9">
        <w:t>(</w:t>
      </w:r>
      <w:proofErr w:type="spellStart"/>
      <w:r w:rsidRPr="00C361F9">
        <w:t>lblPrompt</w:t>
      </w:r>
      <w:proofErr w:type="spellEnd"/>
      <w:r w:rsidRPr="00C361F9">
        <w:t>);</w:t>
      </w:r>
    </w:p>
    <w:p w14:paraId="3B04CD67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txtMessage</w:t>
      </w:r>
      <w:proofErr w:type="spellEnd"/>
      <w:r w:rsidRPr="00C361F9">
        <w:t xml:space="preserve"> = new </w:t>
      </w:r>
      <w:proofErr w:type="spellStart"/>
      <w:proofErr w:type="gramStart"/>
      <w:r w:rsidRPr="00C361F9">
        <w:t>TextBox</w:t>
      </w:r>
      <w:proofErr w:type="spellEnd"/>
      <w:r w:rsidRPr="00C361F9">
        <w:t>(</w:t>
      </w:r>
      <w:proofErr w:type="gramEnd"/>
      <w:r w:rsidRPr="00C361F9">
        <w:t>);</w:t>
      </w:r>
    </w:p>
    <w:p w14:paraId="4248BC1D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txtMessage.Top</w:t>
      </w:r>
      <w:proofErr w:type="spellEnd"/>
      <w:r w:rsidRPr="00C361F9">
        <w:t xml:space="preserve"> = 50;</w:t>
      </w:r>
    </w:p>
    <w:p w14:paraId="7B657A40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txtMessage.Left</w:t>
      </w:r>
      <w:proofErr w:type="spellEnd"/>
      <w:r w:rsidRPr="00C361F9">
        <w:t xml:space="preserve"> = 20;</w:t>
      </w:r>
    </w:p>
    <w:p w14:paraId="7F0FE1A8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txtMessage.Width</w:t>
      </w:r>
      <w:proofErr w:type="spellEnd"/>
      <w:r w:rsidRPr="00C361F9">
        <w:t xml:space="preserve"> = 340;</w:t>
      </w:r>
    </w:p>
    <w:p w14:paraId="1F50E657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txtMessage.Height</w:t>
      </w:r>
      <w:proofErr w:type="spellEnd"/>
      <w:r w:rsidRPr="00C361F9">
        <w:t xml:space="preserve"> = 50;</w:t>
      </w:r>
    </w:p>
    <w:p w14:paraId="7DA15844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txtMessage.Multiline</w:t>
      </w:r>
      <w:proofErr w:type="spellEnd"/>
      <w:r w:rsidRPr="00C361F9">
        <w:t xml:space="preserve"> = true;</w:t>
      </w:r>
    </w:p>
    <w:p w14:paraId="31C41F8A" w14:textId="77777777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this.Controls.Add</w:t>
      </w:r>
      <w:proofErr w:type="spellEnd"/>
      <w:proofErr w:type="gramEnd"/>
      <w:r w:rsidRPr="00C361F9">
        <w:t>(</w:t>
      </w:r>
      <w:proofErr w:type="spellStart"/>
      <w:r w:rsidRPr="00C361F9">
        <w:t>txtMessage</w:t>
      </w:r>
      <w:proofErr w:type="spellEnd"/>
      <w:r w:rsidRPr="00C361F9">
        <w:t>);</w:t>
      </w:r>
    </w:p>
    <w:p w14:paraId="6678F291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btnSend</w:t>
      </w:r>
      <w:proofErr w:type="spellEnd"/>
      <w:r w:rsidRPr="00C361F9">
        <w:t xml:space="preserve"> = new </w:t>
      </w:r>
      <w:proofErr w:type="gramStart"/>
      <w:r w:rsidRPr="00C361F9">
        <w:t>Button(</w:t>
      </w:r>
      <w:proofErr w:type="gramEnd"/>
      <w:r w:rsidRPr="00C361F9">
        <w:t>);</w:t>
      </w:r>
    </w:p>
    <w:p w14:paraId="48FE8376" w14:textId="77777777" w:rsidR="00C361F9" w:rsidRPr="00C361F9" w:rsidRDefault="00C361F9" w:rsidP="00C361F9">
      <w:r w:rsidRPr="00C361F9">
        <w:lastRenderedPageBreak/>
        <w:t xml:space="preserve">            </w:t>
      </w:r>
      <w:proofErr w:type="spellStart"/>
      <w:r w:rsidRPr="00C361F9">
        <w:t>btnSend.Text</w:t>
      </w:r>
      <w:proofErr w:type="spellEnd"/>
      <w:r w:rsidRPr="00C361F9">
        <w:t xml:space="preserve"> = "Send";</w:t>
      </w:r>
    </w:p>
    <w:p w14:paraId="67061716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btnSend.Top</w:t>
      </w:r>
      <w:proofErr w:type="spellEnd"/>
      <w:r w:rsidRPr="00C361F9">
        <w:t xml:space="preserve"> = 110;</w:t>
      </w:r>
    </w:p>
    <w:p w14:paraId="6FB0A34C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btnSend.Left</w:t>
      </w:r>
      <w:proofErr w:type="spellEnd"/>
      <w:r w:rsidRPr="00C361F9">
        <w:t xml:space="preserve"> = 200;</w:t>
      </w:r>
    </w:p>
    <w:p w14:paraId="6675818F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btnSend.Click</w:t>
      </w:r>
      <w:proofErr w:type="spellEnd"/>
      <w:r w:rsidRPr="00C361F9">
        <w:t xml:space="preserve"> += </w:t>
      </w:r>
      <w:proofErr w:type="spellStart"/>
      <w:r w:rsidRPr="00C361F9">
        <w:t>BtnSend_Click</w:t>
      </w:r>
      <w:proofErr w:type="spellEnd"/>
      <w:r w:rsidRPr="00C361F9">
        <w:t>;</w:t>
      </w:r>
    </w:p>
    <w:p w14:paraId="44F83AF8" w14:textId="77777777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this.Controls.Add</w:t>
      </w:r>
      <w:proofErr w:type="spellEnd"/>
      <w:proofErr w:type="gramEnd"/>
      <w:r w:rsidRPr="00C361F9">
        <w:t>(</w:t>
      </w:r>
      <w:proofErr w:type="spellStart"/>
      <w:r w:rsidRPr="00C361F9">
        <w:t>btnSend</w:t>
      </w:r>
      <w:proofErr w:type="spellEnd"/>
      <w:r w:rsidRPr="00C361F9">
        <w:t>);</w:t>
      </w:r>
    </w:p>
    <w:p w14:paraId="267E7F92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btnCancel</w:t>
      </w:r>
      <w:proofErr w:type="spellEnd"/>
      <w:r w:rsidRPr="00C361F9">
        <w:t xml:space="preserve"> = new </w:t>
      </w:r>
      <w:proofErr w:type="gramStart"/>
      <w:r w:rsidRPr="00C361F9">
        <w:t>Button(</w:t>
      </w:r>
      <w:proofErr w:type="gramEnd"/>
      <w:r w:rsidRPr="00C361F9">
        <w:t>);</w:t>
      </w:r>
    </w:p>
    <w:p w14:paraId="5DF0B9D6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btnCancel.Text</w:t>
      </w:r>
      <w:proofErr w:type="spellEnd"/>
      <w:r w:rsidRPr="00C361F9">
        <w:t xml:space="preserve"> = "Cancel";</w:t>
      </w:r>
    </w:p>
    <w:p w14:paraId="7716309D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btnCancel.Top</w:t>
      </w:r>
      <w:proofErr w:type="spellEnd"/>
      <w:r w:rsidRPr="00C361F9">
        <w:t xml:space="preserve"> = 110;</w:t>
      </w:r>
    </w:p>
    <w:p w14:paraId="2953EA20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btnCancel.Left</w:t>
      </w:r>
      <w:proofErr w:type="spellEnd"/>
      <w:r w:rsidRPr="00C361F9">
        <w:t xml:space="preserve"> = 280;</w:t>
      </w:r>
    </w:p>
    <w:p w14:paraId="1349A778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btnCancel.Click</w:t>
      </w:r>
      <w:proofErr w:type="spellEnd"/>
      <w:r w:rsidRPr="00C361F9">
        <w:t xml:space="preserve"> += </w:t>
      </w:r>
      <w:proofErr w:type="spellStart"/>
      <w:r w:rsidRPr="00C361F9">
        <w:t>BtnCancel_Click</w:t>
      </w:r>
      <w:proofErr w:type="spellEnd"/>
      <w:r w:rsidRPr="00C361F9">
        <w:t>;</w:t>
      </w:r>
    </w:p>
    <w:p w14:paraId="0BAA51E8" w14:textId="77777777" w:rsidR="00C361F9" w:rsidRPr="00C361F9" w:rsidRDefault="00C361F9" w:rsidP="00C361F9">
      <w:r w:rsidRPr="00C361F9">
        <w:t xml:space="preserve">            </w:t>
      </w:r>
      <w:proofErr w:type="spellStart"/>
      <w:proofErr w:type="gramStart"/>
      <w:r w:rsidRPr="00C361F9">
        <w:t>this.Controls.Add</w:t>
      </w:r>
      <w:proofErr w:type="spellEnd"/>
      <w:proofErr w:type="gramEnd"/>
      <w:r w:rsidRPr="00C361F9">
        <w:t>(</w:t>
      </w:r>
      <w:proofErr w:type="spellStart"/>
      <w:r w:rsidRPr="00C361F9">
        <w:t>btnCancel</w:t>
      </w:r>
      <w:proofErr w:type="spellEnd"/>
      <w:r w:rsidRPr="00C361F9">
        <w:t>);</w:t>
      </w:r>
    </w:p>
    <w:p w14:paraId="5C8778EC" w14:textId="15514DB0" w:rsidR="00C361F9" w:rsidRPr="00C361F9" w:rsidRDefault="00C361F9" w:rsidP="00C361F9">
      <w:r w:rsidRPr="00C361F9">
        <w:t xml:space="preserve">        }</w:t>
      </w:r>
    </w:p>
    <w:p w14:paraId="5436E7D9" w14:textId="77777777" w:rsidR="00C361F9" w:rsidRPr="00C361F9" w:rsidRDefault="00C361F9" w:rsidP="00C361F9">
      <w:r w:rsidRPr="00C361F9">
        <w:t xml:space="preserve">        private async void </w:t>
      </w:r>
      <w:proofErr w:type="spellStart"/>
      <w:r w:rsidRPr="00C361F9">
        <w:t>BtnSend_</w:t>
      </w:r>
      <w:proofErr w:type="gramStart"/>
      <w:r w:rsidRPr="00C361F9">
        <w:t>Click</w:t>
      </w:r>
      <w:proofErr w:type="spellEnd"/>
      <w:r w:rsidRPr="00C361F9">
        <w:t>(</w:t>
      </w:r>
      <w:proofErr w:type="gramEnd"/>
      <w:r w:rsidRPr="00C361F9">
        <w:t xml:space="preserve">object sender, </w:t>
      </w:r>
      <w:proofErr w:type="spellStart"/>
      <w:r w:rsidRPr="00C361F9">
        <w:t>EventArgs</w:t>
      </w:r>
      <w:proofErr w:type="spellEnd"/>
      <w:r w:rsidRPr="00C361F9">
        <w:t xml:space="preserve"> e)</w:t>
      </w:r>
    </w:p>
    <w:p w14:paraId="5969622C" w14:textId="77777777" w:rsidR="00C361F9" w:rsidRPr="00C361F9" w:rsidRDefault="00C361F9" w:rsidP="00C361F9">
      <w:r w:rsidRPr="00C361F9">
        <w:t xml:space="preserve">        {</w:t>
      </w:r>
    </w:p>
    <w:p w14:paraId="3AE812DE" w14:textId="77777777" w:rsidR="00C361F9" w:rsidRPr="00C361F9" w:rsidRDefault="00C361F9" w:rsidP="00C361F9">
      <w:r w:rsidRPr="00C361F9">
        <w:t xml:space="preserve">            var config = new </w:t>
      </w:r>
      <w:proofErr w:type="spellStart"/>
      <w:r w:rsidRPr="00C361F9">
        <w:t>ProducerConfig</w:t>
      </w:r>
      <w:proofErr w:type="spellEnd"/>
      <w:r w:rsidRPr="00C361F9">
        <w:t xml:space="preserve"> </w:t>
      </w:r>
      <w:proofErr w:type="gramStart"/>
      <w:r w:rsidRPr="00C361F9">
        <w:t xml:space="preserve">{ </w:t>
      </w:r>
      <w:proofErr w:type="spellStart"/>
      <w:r w:rsidRPr="00C361F9">
        <w:t>BootstrapServers</w:t>
      </w:r>
      <w:proofErr w:type="spellEnd"/>
      <w:proofErr w:type="gramEnd"/>
      <w:r w:rsidRPr="00C361F9">
        <w:t xml:space="preserve"> = "localhost:9092</w:t>
      </w:r>
      <w:proofErr w:type="gramStart"/>
      <w:r w:rsidRPr="00C361F9">
        <w:t>" }</w:t>
      </w:r>
      <w:proofErr w:type="gramEnd"/>
      <w:r w:rsidRPr="00C361F9">
        <w:t>;</w:t>
      </w:r>
    </w:p>
    <w:p w14:paraId="56087E43" w14:textId="09725FA2" w:rsidR="00C361F9" w:rsidRPr="00C361F9" w:rsidRDefault="00C361F9" w:rsidP="00C361F9">
      <w:r w:rsidRPr="00C361F9">
        <w:t xml:space="preserve">            using var producer = new </w:t>
      </w:r>
      <w:proofErr w:type="spellStart"/>
      <w:r w:rsidRPr="00C361F9">
        <w:t>ProducerBuilder</w:t>
      </w:r>
      <w:proofErr w:type="spellEnd"/>
      <w:r w:rsidRPr="00C361F9">
        <w:t>&lt;Null, string&gt;(config</w:t>
      </w:r>
      <w:proofErr w:type="gramStart"/>
      <w:r w:rsidRPr="00C361F9">
        <w:t>).Build</w:t>
      </w:r>
      <w:proofErr w:type="gramEnd"/>
      <w:r w:rsidRPr="00C361F9">
        <w:t>();</w:t>
      </w:r>
    </w:p>
    <w:p w14:paraId="2F79CF84" w14:textId="195BFA8E" w:rsidR="00C361F9" w:rsidRPr="00C361F9" w:rsidRDefault="00C361F9" w:rsidP="00C361F9">
      <w:r w:rsidRPr="00C361F9">
        <w:t xml:space="preserve">            var message = </w:t>
      </w:r>
      <w:proofErr w:type="spellStart"/>
      <w:r w:rsidRPr="00C361F9">
        <w:t>txtMessage.Text</w:t>
      </w:r>
      <w:proofErr w:type="spellEnd"/>
      <w:r w:rsidRPr="00C361F9">
        <w:t>;</w:t>
      </w:r>
    </w:p>
    <w:p w14:paraId="6F1AD670" w14:textId="77777777" w:rsidR="00C361F9" w:rsidRPr="00C361F9" w:rsidRDefault="00C361F9" w:rsidP="00C361F9">
      <w:r w:rsidRPr="00C361F9">
        <w:t xml:space="preserve">            if </w:t>
      </w:r>
      <w:proofErr w:type="gramStart"/>
      <w:r w:rsidRPr="00C361F9">
        <w:t>(!</w:t>
      </w:r>
      <w:proofErr w:type="spellStart"/>
      <w:r w:rsidRPr="00C361F9">
        <w:t>string</w:t>
      </w:r>
      <w:proofErr w:type="gramEnd"/>
      <w:r w:rsidRPr="00C361F9">
        <w:t>.IsNullOrWhiteSpace</w:t>
      </w:r>
      <w:proofErr w:type="spellEnd"/>
      <w:r w:rsidRPr="00C361F9">
        <w:t>(message))</w:t>
      </w:r>
    </w:p>
    <w:p w14:paraId="73A17E92" w14:textId="77777777" w:rsidR="00C361F9" w:rsidRPr="00C361F9" w:rsidRDefault="00C361F9" w:rsidP="00C361F9">
      <w:r w:rsidRPr="00C361F9">
        <w:t xml:space="preserve">            {</w:t>
      </w:r>
    </w:p>
    <w:p w14:paraId="158198DC" w14:textId="77777777" w:rsidR="00C361F9" w:rsidRPr="00C361F9" w:rsidRDefault="00C361F9" w:rsidP="00C361F9">
      <w:r w:rsidRPr="00C361F9">
        <w:t xml:space="preserve">                await </w:t>
      </w:r>
      <w:proofErr w:type="spellStart"/>
      <w:proofErr w:type="gramStart"/>
      <w:r w:rsidRPr="00C361F9">
        <w:t>producer.ProduceAsync</w:t>
      </w:r>
      <w:proofErr w:type="spellEnd"/>
      <w:proofErr w:type="gramEnd"/>
      <w:r w:rsidRPr="00C361F9">
        <w:t>(</w:t>
      </w:r>
    </w:p>
    <w:p w14:paraId="27D1E01A" w14:textId="77777777" w:rsidR="00C361F9" w:rsidRPr="00C361F9" w:rsidRDefault="00C361F9" w:rsidP="00C361F9">
      <w:r w:rsidRPr="00C361F9">
        <w:t xml:space="preserve">                    "</w:t>
      </w:r>
      <w:proofErr w:type="gramStart"/>
      <w:r w:rsidRPr="00C361F9">
        <w:t>chat</w:t>
      </w:r>
      <w:proofErr w:type="gramEnd"/>
      <w:r w:rsidRPr="00C361F9">
        <w:t>-topic",</w:t>
      </w:r>
    </w:p>
    <w:p w14:paraId="398F176B" w14:textId="77777777" w:rsidR="00C361F9" w:rsidRPr="00C361F9" w:rsidRDefault="00C361F9" w:rsidP="00C361F9">
      <w:r w:rsidRPr="00C361F9">
        <w:t xml:space="preserve">                    new Message&lt;Null, string&gt; </w:t>
      </w:r>
      <w:proofErr w:type="gramStart"/>
      <w:r w:rsidRPr="00C361F9">
        <w:t>{ Value</w:t>
      </w:r>
      <w:proofErr w:type="gramEnd"/>
      <w:r w:rsidRPr="00C361F9">
        <w:t xml:space="preserve"> = </w:t>
      </w:r>
      <w:proofErr w:type="gramStart"/>
      <w:r w:rsidRPr="00C361F9">
        <w:t>message }</w:t>
      </w:r>
      <w:proofErr w:type="gramEnd"/>
    </w:p>
    <w:p w14:paraId="3AE293AC" w14:textId="55DEA3C4" w:rsidR="00C361F9" w:rsidRPr="00C361F9" w:rsidRDefault="00C361F9" w:rsidP="00C361F9">
      <w:r w:rsidRPr="00C361F9">
        <w:t xml:space="preserve">                );</w:t>
      </w:r>
    </w:p>
    <w:p w14:paraId="2147FABD" w14:textId="77777777" w:rsidR="00C361F9" w:rsidRPr="00C361F9" w:rsidRDefault="00C361F9" w:rsidP="00C361F9">
      <w:r w:rsidRPr="00C361F9">
        <w:t xml:space="preserve">                </w:t>
      </w:r>
      <w:proofErr w:type="spellStart"/>
      <w:r w:rsidRPr="00C361F9">
        <w:t>MessageBox.Show</w:t>
      </w:r>
      <w:proofErr w:type="spellEnd"/>
      <w:r w:rsidRPr="00C361F9">
        <w:t>("Message Sent!");</w:t>
      </w:r>
    </w:p>
    <w:p w14:paraId="616AE28D" w14:textId="77777777" w:rsidR="00C361F9" w:rsidRPr="00C361F9" w:rsidRDefault="00C361F9" w:rsidP="00C361F9">
      <w:r w:rsidRPr="00C361F9">
        <w:t xml:space="preserve">                </w:t>
      </w:r>
      <w:proofErr w:type="spellStart"/>
      <w:r w:rsidRPr="00C361F9">
        <w:t>txtMessage.Clear</w:t>
      </w:r>
      <w:proofErr w:type="spellEnd"/>
      <w:r w:rsidRPr="00C361F9">
        <w:t>();</w:t>
      </w:r>
    </w:p>
    <w:p w14:paraId="5C821669" w14:textId="77777777" w:rsidR="00C361F9" w:rsidRPr="00C361F9" w:rsidRDefault="00C361F9" w:rsidP="00C361F9">
      <w:r w:rsidRPr="00C361F9">
        <w:t xml:space="preserve">            }</w:t>
      </w:r>
    </w:p>
    <w:p w14:paraId="49675878" w14:textId="6339EA36" w:rsidR="00C361F9" w:rsidRPr="00C361F9" w:rsidRDefault="00C361F9" w:rsidP="00C361F9">
      <w:r w:rsidRPr="00C361F9">
        <w:t xml:space="preserve">        }</w:t>
      </w:r>
    </w:p>
    <w:p w14:paraId="1CB9C891" w14:textId="77777777" w:rsidR="00C361F9" w:rsidRPr="00C361F9" w:rsidRDefault="00C361F9" w:rsidP="00C361F9">
      <w:r w:rsidRPr="00C361F9">
        <w:t xml:space="preserve">        private void </w:t>
      </w:r>
      <w:proofErr w:type="spellStart"/>
      <w:r w:rsidRPr="00C361F9">
        <w:t>BtnCancel_</w:t>
      </w:r>
      <w:proofErr w:type="gramStart"/>
      <w:r w:rsidRPr="00C361F9">
        <w:t>Click</w:t>
      </w:r>
      <w:proofErr w:type="spellEnd"/>
      <w:r w:rsidRPr="00C361F9">
        <w:t>(</w:t>
      </w:r>
      <w:proofErr w:type="gramEnd"/>
      <w:r w:rsidRPr="00C361F9">
        <w:t xml:space="preserve">object sender, </w:t>
      </w:r>
      <w:proofErr w:type="spellStart"/>
      <w:r w:rsidRPr="00C361F9">
        <w:t>EventArgs</w:t>
      </w:r>
      <w:proofErr w:type="spellEnd"/>
      <w:r w:rsidRPr="00C361F9">
        <w:t xml:space="preserve"> e)</w:t>
      </w:r>
    </w:p>
    <w:p w14:paraId="1E501568" w14:textId="77777777" w:rsidR="00C361F9" w:rsidRPr="00C361F9" w:rsidRDefault="00C361F9" w:rsidP="00C361F9">
      <w:r w:rsidRPr="00C361F9">
        <w:lastRenderedPageBreak/>
        <w:t xml:space="preserve">        {</w:t>
      </w:r>
    </w:p>
    <w:p w14:paraId="0151E923" w14:textId="77777777" w:rsidR="00C361F9" w:rsidRPr="00C361F9" w:rsidRDefault="00C361F9" w:rsidP="00C361F9">
      <w:r w:rsidRPr="00C361F9">
        <w:t xml:space="preserve">            </w:t>
      </w:r>
      <w:proofErr w:type="spellStart"/>
      <w:r w:rsidRPr="00C361F9">
        <w:t>Application.Exit</w:t>
      </w:r>
      <w:proofErr w:type="spellEnd"/>
      <w:r w:rsidRPr="00C361F9">
        <w:t>();</w:t>
      </w:r>
    </w:p>
    <w:p w14:paraId="3E699997" w14:textId="77777777" w:rsidR="00C361F9" w:rsidRPr="00C361F9" w:rsidRDefault="00C361F9" w:rsidP="00C361F9">
      <w:r w:rsidRPr="00C361F9">
        <w:t xml:space="preserve">        }</w:t>
      </w:r>
    </w:p>
    <w:p w14:paraId="74360055" w14:textId="77777777" w:rsidR="00C361F9" w:rsidRPr="00C361F9" w:rsidRDefault="00C361F9" w:rsidP="00C361F9">
      <w:r w:rsidRPr="00C361F9">
        <w:t xml:space="preserve">    }</w:t>
      </w:r>
    </w:p>
    <w:p w14:paraId="4004CB02" w14:textId="56B7B750" w:rsidR="00C361F9" w:rsidRDefault="00C361F9" w:rsidP="00C361F9">
      <w:r w:rsidRPr="00C361F9">
        <w:t>}</w:t>
      </w:r>
    </w:p>
    <w:p w14:paraId="0EF8940A" w14:textId="77777777" w:rsidR="00C361F9" w:rsidRPr="00C361F9" w:rsidRDefault="00C361F9" w:rsidP="00C361F9"/>
    <w:p w14:paraId="16B398BC" w14:textId="59E1A1B0" w:rsidR="00885B50" w:rsidRPr="00885B50" w:rsidRDefault="00885B50" w:rsidP="00885B50">
      <w:pPr>
        <w:rPr>
          <w:b/>
          <w:bCs/>
        </w:rPr>
      </w:pPr>
      <w:proofErr w:type="spellStart"/>
      <w:r w:rsidRPr="00885B50">
        <w:rPr>
          <w:b/>
          <w:bCs/>
        </w:rPr>
        <w:t>Program.cs</w:t>
      </w:r>
      <w:proofErr w:type="spellEnd"/>
      <w:r w:rsidRPr="00885B50">
        <w:rPr>
          <w:b/>
          <w:bCs/>
        </w:rPr>
        <w:t>:</w:t>
      </w:r>
    </w:p>
    <w:p w14:paraId="683935C3" w14:textId="52D028A1" w:rsidR="00885B50" w:rsidRPr="00885B50" w:rsidRDefault="00885B50" w:rsidP="00885B50">
      <w:r w:rsidRPr="00885B50">
        <w:t>using System;</w:t>
      </w:r>
    </w:p>
    <w:p w14:paraId="75D05DDE" w14:textId="77777777" w:rsidR="00885B50" w:rsidRPr="00885B50" w:rsidRDefault="00885B50" w:rsidP="00885B50">
      <w:r w:rsidRPr="00885B50">
        <w:t xml:space="preserve">using </w:t>
      </w:r>
      <w:proofErr w:type="spellStart"/>
      <w:proofErr w:type="gramStart"/>
      <w:r w:rsidRPr="00885B50">
        <w:t>System.Windows.Forms</w:t>
      </w:r>
      <w:proofErr w:type="spellEnd"/>
      <w:proofErr w:type="gramEnd"/>
      <w:r w:rsidRPr="00885B50">
        <w:t>;</w:t>
      </w:r>
    </w:p>
    <w:p w14:paraId="55ADFA4B" w14:textId="77777777" w:rsidR="00885B50" w:rsidRPr="00885B50" w:rsidRDefault="00885B50" w:rsidP="00885B50"/>
    <w:p w14:paraId="0E67F7C6" w14:textId="77777777" w:rsidR="00885B50" w:rsidRPr="00885B50" w:rsidRDefault="00885B50" w:rsidP="00885B50">
      <w:r w:rsidRPr="00885B50">
        <w:t xml:space="preserve">namespace </w:t>
      </w:r>
      <w:proofErr w:type="spellStart"/>
      <w:r w:rsidRPr="00885B50">
        <w:t>KafkaChatManual</w:t>
      </w:r>
      <w:proofErr w:type="spellEnd"/>
    </w:p>
    <w:p w14:paraId="45992951" w14:textId="77777777" w:rsidR="00885B50" w:rsidRPr="00885B50" w:rsidRDefault="00885B50" w:rsidP="00885B50">
      <w:r w:rsidRPr="00885B50">
        <w:t>{</w:t>
      </w:r>
    </w:p>
    <w:p w14:paraId="1FD2DFB8" w14:textId="77777777" w:rsidR="00885B50" w:rsidRPr="00885B50" w:rsidRDefault="00885B50" w:rsidP="00885B50">
      <w:r w:rsidRPr="00885B50">
        <w:t xml:space="preserve">    static class Program</w:t>
      </w:r>
    </w:p>
    <w:p w14:paraId="77DD60C5" w14:textId="77777777" w:rsidR="00885B50" w:rsidRPr="00885B50" w:rsidRDefault="00885B50" w:rsidP="00885B50">
      <w:r w:rsidRPr="00885B50">
        <w:t xml:space="preserve">    {</w:t>
      </w:r>
    </w:p>
    <w:p w14:paraId="02D657FC" w14:textId="77777777" w:rsidR="00885B50" w:rsidRPr="00885B50" w:rsidRDefault="00885B50" w:rsidP="00885B50">
      <w:r w:rsidRPr="00885B50">
        <w:t xml:space="preserve">        [</w:t>
      </w:r>
      <w:proofErr w:type="spellStart"/>
      <w:r w:rsidRPr="00885B50">
        <w:t>STAThread</w:t>
      </w:r>
      <w:proofErr w:type="spellEnd"/>
      <w:r w:rsidRPr="00885B50">
        <w:t>]</w:t>
      </w:r>
    </w:p>
    <w:p w14:paraId="73FA201B" w14:textId="77777777" w:rsidR="00885B50" w:rsidRPr="00885B50" w:rsidRDefault="00885B50" w:rsidP="00885B50">
      <w:r w:rsidRPr="00885B50">
        <w:t xml:space="preserve">        static void </w:t>
      </w:r>
      <w:proofErr w:type="gramStart"/>
      <w:r w:rsidRPr="00885B50">
        <w:t>Main(</w:t>
      </w:r>
      <w:proofErr w:type="gramEnd"/>
      <w:r w:rsidRPr="00885B50">
        <w:t>)</w:t>
      </w:r>
    </w:p>
    <w:p w14:paraId="5DAEA98A" w14:textId="77777777" w:rsidR="00885B50" w:rsidRPr="00885B50" w:rsidRDefault="00885B50" w:rsidP="00885B50">
      <w:r w:rsidRPr="00885B50">
        <w:t xml:space="preserve">        {</w:t>
      </w:r>
    </w:p>
    <w:p w14:paraId="10AAFC1C" w14:textId="77777777" w:rsidR="00885B50" w:rsidRPr="00885B50" w:rsidRDefault="00885B50" w:rsidP="00885B50">
      <w:r w:rsidRPr="00885B50">
        <w:t xml:space="preserve">            </w:t>
      </w:r>
      <w:proofErr w:type="spellStart"/>
      <w:r w:rsidRPr="00885B50">
        <w:t>Application.EnableVisualStyles</w:t>
      </w:r>
      <w:proofErr w:type="spellEnd"/>
      <w:r w:rsidRPr="00885B50">
        <w:t>();</w:t>
      </w:r>
    </w:p>
    <w:p w14:paraId="0A968402" w14:textId="77777777" w:rsidR="00885B50" w:rsidRPr="00885B50" w:rsidRDefault="00885B50" w:rsidP="00885B50">
      <w:r w:rsidRPr="00885B50">
        <w:t xml:space="preserve">            </w:t>
      </w:r>
      <w:proofErr w:type="spellStart"/>
      <w:r w:rsidRPr="00885B50">
        <w:t>Application.SetCompatibleTextRenderingDefault</w:t>
      </w:r>
      <w:proofErr w:type="spellEnd"/>
      <w:r w:rsidRPr="00885B50">
        <w:t>(false);</w:t>
      </w:r>
    </w:p>
    <w:p w14:paraId="4B52FF4B" w14:textId="77777777" w:rsidR="00885B50" w:rsidRPr="00885B50" w:rsidRDefault="00885B50" w:rsidP="00885B50">
      <w:r w:rsidRPr="00885B50">
        <w:t xml:space="preserve">            </w:t>
      </w:r>
      <w:proofErr w:type="spellStart"/>
      <w:r w:rsidRPr="00885B50">
        <w:t>Application.Run</w:t>
      </w:r>
      <w:proofErr w:type="spellEnd"/>
      <w:r w:rsidRPr="00885B50">
        <w:t xml:space="preserve">(new </w:t>
      </w:r>
      <w:proofErr w:type="spellStart"/>
      <w:proofErr w:type="gramStart"/>
      <w:r w:rsidRPr="00885B50">
        <w:t>ConsumerForm</w:t>
      </w:r>
      <w:proofErr w:type="spellEnd"/>
      <w:r w:rsidRPr="00885B50">
        <w:t>(</w:t>
      </w:r>
      <w:proofErr w:type="gramEnd"/>
      <w:r w:rsidRPr="00885B50">
        <w:t xml:space="preserve">)); //or </w:t>
      </w:r>
      <w:proofErr w:type="spellStart"/>
      <w:r w:rsidRPr="00885B50">
        <w:t>Application.Run</w:t>
      </w:r>
      <w:proofErr w:type="spellEnd"/>
      <w:r w:rsidRPr="00885B50">
        <w:t xml:space="preserve">(new </w:t>
      </w:r>
      <w:proofErr w:type="gramStart"/>
      <w:r w:rsidRPr="00885B50">
        <w:t>ChatForm(</w:t>
      </w:r>
      <w:proofErr w:type="gramEnd"/>
      <w:r w:rsidRPr="00885B50">
        <w:t>));</w:t>
      </w:r>
    </w:p>
    <w:p w14:paraId="4A18AD6C" w14:textId="77777777" w:rsidR="00885B50" w:rsidRPr="00885B50" w:rsidRDefault="00885B50" w:rsidP="00885B50">
      <w:r w:rsidRPr="00885B50">
        <w:t xml:space="preserve">        }</w:t>
      </w:r>
    </w:p>
    <w:p w14:paraId="2FC1E585" w14:textId="77777777" w:rsidR="00885B50" w:rsidRPr="00885B50" w:rsidRDefault="00885B50" w:rsidP="00885B50">
      <w:r w:rsidRPr="00885B50">
        <w:t xml:space="preserve">    }</w:t>
      </w:r>
    </w:p>
    <w:p w14:paraId="0D572E1E" w14:textId="3C8EFEA0" w:rsidR="00610220" w:rsidRPr="00885B50" w:rsidRDefault="00885B50" w:rsidP="00885B50">
      <w:r w:rsidRPr="00885B50">
        <w:t>}</w:t>
      </w:r>
    </w:p>
    <w:p w14:paraId="2B381509" w14:textId="77777777" w:rsidR="00846F1F" w:rsidRDefault="00846F1F" w:rsidP="00846F1F">
      <w:pPr>
        <w:rPr>
          <w:sz w:val="28"/>
          <w:szCs w:val="28"/>
        </w:rPr>
      </w:pPr>
    </w:p>
    <w:p w14:paraId="54FEF380" w14:textId="77777777" w:rsidR="00197FC3" w:rsidRDefault="00197FC3" w:rsidP="00846F1F">
      <w:pPr>
        <w:rPr>
          <w:sz w:val="28"/>
          <w:szCs w:val="28"/>
        </w:rPr>
      </w:pPr>
    </w:p>
    <w:p w14:paraId="7AFBFD34" w14:textId="77777777" w:rsidR="00197FC3" w:rsidRDefault="00197FC3" w:rsidP="00846F1F">
      <w:pPr>
        <w:rPr>
          <w:sz w:val="28"/>
          <w:szCs w:val="28"/>
        </w:rPr>
      </w:pPr>
    </w:p>
    <w:p w14:paraId="63491B23" w14:textId="77777777" w:rsidR="00197FC3" w:rsidRDefault="00197FC3" w:rsidP="00846F1F">
      <w:pPr>
        <w:rPr>
          <w:sz w:val="28"/>
          <w:szCs w:val="28"/>
        </w:rPr>
      </w:pPr>
    </w:p>
    <w:p w14:paraId="50A71442" w14:textId="56C16864" w:rsidR="00107D3D" w:rsidRDefault="00107D3D" w:rsidP="00846F1F">
      <w:pPr>
        <w:rPr>
          <w:b/>
          <w:bCs/>
        </w:rPr>
      </w:pPr>
      <w:r w:rsidRPr="00107D3D">
        <w:rPr>
          <w:b/>
          <w:bCs/>
        </w:rPr>
        <w:lastRenderedPageBreak/>
        <w:t>OUTPUT:</w:t>
      </w:r>
    </w:p>
    <w:p w14:paraId="19903B84" w14:textId="43FF8F50" w:rsidR="00107D3D" w:rsidRDefault="00197FC3" w:rsidP="00846F1F">
      <w:pPr>
        <w:rPr>
          <w:b/>
          <w:bCs/>
        </w:rPr>
      </w:pPr>
      <w:r>
        <w:rPr>
          <w:noProof/>
        </w:rPr>
        <w:drawing>
          <wp:inline distT="0" distB="0" distL="0" distR="0" wp14:anchorId="2D368ADD" wp14:editId="26A12C00">
            <wp:extent cx="3241964" cy="1499606"/>
            <wp:effectExtent l="0" t="0" r="0" b="5715"/>
            <wp:docPr id="1863844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64" cy="151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AFBD" w14:textId="77777777" w:rsidR="00197FC3" w:rsidRDefault="00197FC3" w:rsidP="00846F1F">
      <w:pPr>
        <w:rPr>
          <w:noProof/>
        </w:rPr>
      </w:pPr>
    </w:p>
    <w:p w14:paraId="7A7A88C7" w14:textId="4DE9CBA1" w:rsidR="00197FC3" w:rsidRDefault="00197FC3" w:rsidP="00846F1F">
      <w:pPr>
        <w:rPr>
          <w:b/>
          <w:bCs/>
        </w:rPr>
      </w:pPr>
      <w:r>
        <w:rPr>
          <w:noProof/>
        </w:rPr>
        <w:drawing>
          <wp:inline distT="0" distB="0" distL="0" distR="0" wp14:anchorId="0C40123A" wp14:editId="4E9BE695">
            <wp:extent cx="3380105" cy="1553366"/>
            <wp:effectExtent l="0" t="0" r="0" b="8890"/>
            <wp:docPr id="1950552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" r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89" cy="155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21D3" w14:textId="77777777" w:rsidR="00197FC3" w:rsidRDefault="00197FC3" w:rsidP="00846F1F">
      <w:pPr>
        <w:rPr>
          <w:b/>
          <w:bCs/>
        </w:rPr>
      </w:pPr>
    </w:p>
    <w:p w14:paraId="7AD5B90B" w14:textId="50CE81F7" w:rsidR="00197FC3" w:rsidRPr="00107D3D" w:rsidRDefault="00D422CE" w:rsidP="00846F1F">
      <w:pPr>
        <w:rPr>
          <w:b/>
          <w:bCs/>
        </w:rPr>
      </w:pPr>
      <w:r>
        <w:rPr>
          <w:noProof/>
        </w:rPr>
        <w:drawing>
          <wp:inline distT="0" distB="0" distL="0" distR="0" wp14:anchorId="74149905" wp14:editId="07F8EF66">
            <wp:extent cx="3138055" cy="3195151"/>
            <wp:effectExtent l="0" t="0" r="5715" b="5715"/>
            <wp:docPr id="354038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71" cy="320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FC3" w:rsidRPr="0010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1F"/>
    <w:rsid w:val="00107D3D"/>
    <w:rsid w:val="001645F7"/>
    <w:rsid w:val="00197FC3"/>
    <w:rsid w:val="003A5AB9"/>
    <w:rsid w:val="00432182"/>
    <w:rsid w:val="004D37EF"/>
    <w:rsid w:val="00545F92"/>
    <w:rsid w:val="005D0411"/>
    <w:rsid w:val="00610220"/>
    <w:rsid w:val="00665D62"/>
    <w:rsid w:val="006C490E"/>
    <w:rsid w:val="00776C4B"/>
    <w:rsid w:val="00846F1F"/>
    <w:rsid w:val="00885B50"/>
    <w:rsid w:val="0092637B"/>
    <w:rsid w:val="00A1275C"/>
    <w:rsid w:val="00B17347"/>
    <w:rsid w:val="00B75E77"/>
    <w:rsid w:val="00C361F9"/>
    <w:rsid w:val="00CC1EFF"/>
    <w:rsid w:val="00D422CE"/>
    <w:rsid w:val="00DD0C9C"/>
    <w:rsid w:val="00E32DA1"/>
    <w:rsid w:val="00EF2F53"/>
    <w:rsid w:val="00F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EBD9"/>
  <w15:chartTrackingRefBased/>
  <w15:docId w15:val="{2040AD1C-A330-49A6-8663-2C5CC79F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2</cp:revision>
  <dcterms:created xsi:type="dcterms:W3CDTF">2025-07-16T05:49:00Z</dcterms:created>
  <dcterms:modified xsi:type="dcterms:W3CDTF">2025-07-16T05:49:00Z</dcterms:modified>
</cp:coreProperties>
</file>